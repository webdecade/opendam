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1E8" w:rsidRDefault="00E568C2" w:rsidP="005C7FE5">
      <w:pPr>
        <w:tabs>
          <w:tab w:val="right" w:pos="1350"/>
          <w:tab w:val="left" w:pos="1620"/>
        </w:tabs>
        <w:rPr>
          <w:rFonts w:ascii="Calibri" w:hAnsi="Calibri"/>
          <w:sz w:val="22"/>
          <w:szCs w:val="22"/>
        </w:rPr>
      </w:pPr>
      <w:bookmarkStart w:id="0" w:name="_GoBack"/>
      <w:bookmarkEnd w:id="0"/>
      <w:r>
        <w:rPr>
          <w:rFonts w:ascii="Calibri" w:hAnsi="Calibri"/>
          <w:sz w:val="22"/>
          <w:szCs w:val="22"/>
        </w:rPr>
        <w:tab/>
      </w:r>
    </w:p>
    <w:p w:rsidR="00E63875" w:rsidRDefault="00E63875" w:rsidP="006979C7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</w:p>
    <w:p w:rsidR="005C7FE5" w:rsidRPr="005C7FE5" w:rsidRDefault="005C7FE5" w:rsidP="005C7FE5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5C7FE5">
        <w:rPr>
          <w:rFonts w:ascii="Calibri" w:hAnsi="Calibri"/>
          <w:b/>
          <w:sz w:val="22"/>
          <w:szCs w:val="22"/>
        </w:rPr>
        <w:t>CLIENT:</w:t>
      </w:r>
      <w:r w:rsidR="00104171">
        <w:rPr>
          <w:rFonts w:ascii="Calibri" w:hAnsi="Calibri"/>
          <w:sz w:val="22"/>
          <w:szCs w:val="22"/>
        </w:rPr>
        <w:t xml:space="preserve"> </w:t>
      </w:r>
      <w:r w:rsidRPr="005C7FE5">
        <w:rPr>
          <w:rFonts w:ascii="Calibri" w:hAnsi="Calibri"/>
          <w:sz w:val="22"/>
          <w:szCs w:val="22"/>
        </w:rPr>
        <w:t>Citibank</w:t>
      </w:r>
    </w:p>
    <w:p w:rsidR="005C7FE5" w:rsidRPr="005C7FE5" w:rsidRDefault="005C7FE5" w:rsidP="005C7FE5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5C7FE5">
        <w:rPr>
          <w:rFonts w:ascii="Calibri" w:hAnsi="Calibri"/>
          <w:b/>
          <w:sz w:val="22"/>
          <w:szCs w:val="22"/>
        </w:rPr>
        <w:t>JOB #:</w:t>
      </w:r>
      <w:r w:rsidRPr="005C7FE5">
        <w:rPr>
          <w:rFonts w:ascii="Calibri" w:hAnsi="Calibri"/>
          <w:sz w:val="22"/>
          <w:szCs w:val="22"/>
        </w:rPr>
        <w:tab/>
      </w:r>
      <w:r w:rsidR="00104171">
        <w:rPr>
          <w:rFonts w:ascii="Calibri" w:hAnsi="Calibri"/>
          <w:sz w:val="22"/>
          <w:szCs w:val="22"/>
        </w:rPr>
        <w:t xml:space="preserve"> </w:t>
      </w:r>
      <w:r w:rsidR="00A93A28">
        <w:rPr>
          <w:rFonts w:ascii="Calibri" w:hAnsi="Calibri"/>
          <w:color w:val="0000FF"/>
          <w:sz w:val="22"/>
          <w:szCs w:val="22"/>
        </w:rPr>
        <w:t>CIT030</w:t>
      </w:r>
      <w:r w:rsidRPr="005C7FE5">
        <w:rPr>
          <w:rFonts w:ascii="Calibri" w:hAnsi="Calibri"/>
          <w:color w:val="0000FF"/>
          <w:sz w:val="22"/>
          <w:szCs w:val="22"/>
        </w:rPr>
        <w:t>-</w:t>
      </w:r>
      <w:r w:rsidR="00A93A28">
        <w:rPr>
          <w:rFonts w:ascii="Calibri" w:hAnsi="Calibri"/>
          <w:color w:val="0000FF"/>
          <w:sz w:val="22"/>
          <w:szCs w:val="22"/>
        </w:rPr>
        <w:t xml:space="preserve"> Citi User Study</w:t>
      </w:r>
      <w:r w:rsidRPr="005C7FE5">
        <w:rPr>
          <w:rFonts w:ascii="Calibri" w:hAnsi="Calibri"/>
          <w:color w:val="0000FF"/>
          <w:sz w:val="22"/>
          <w:szCs w:val="22"/>
        </w:rPr>
        <w:t xml:space="preserve"> </w:t>
      </w:r>
    </w:p>
    <w:p w:rsidR="005C7FE5" w:rsidRDefault="005C7FE5" w:rsidP="005C7FE5">
      <w:pPr>
        <w:pBdr>
          <w:bottom w:val="single" w:sz="6" w:space="1" w:color="auto"/>
        </w:pBd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</w:p>
    <w:p w:rsidR="005C7FE5" w:rsidRDefault="005C7FE5" w:rsidP="005C7FE5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</w:p>
    <w:p w:rsidR="00A93A28" w:rsidRPr="00A93A28" w:rsidRDefault="009A3443" w:rsidP="00A93A28">
      <w:pPr>
        <w:tabs>
          <w:tab w:val="right" w:pos="2280"/>
          <w:tab w:val="left" w:pos="2520"/>
        </w:tabs>
        <w:rPr>
          <w:rFonts w:ascii="Calibri" w:hAnsi="Calibri"/>
          <w:b/>
          <w:szCs w:val="22"/>
        </w:rPr>
      </w:pPr>
      <w:r>
        <w:rPr>
          <w:rFonts w:ascii="Calibri" w:hAnsi="Calibri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4587875</wp:posOffset>
                </wp:positionH>
                <wp:positionV relativeFrom="paragraph">
                  <wp:posOffset>17780</wp:posOffset>
                </wp:positionV>
                <wp:extent cx="2177415" cy="1303020"/>
                <wp:effectExtent l="0" t="0" r="32385" b="18415"/>
                <wp:wrapNone/>
                <wp:docPr id="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7415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34D" w:rsidRPr="00A93A28" w:rsidRDefault="0081334D" w:rsidP="00A93A28">
                            <w:pP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</w:pPr>
                            <w:r w:rsidRPr="00A93A28">
                              <w:rPr>
                                <w:rFonts w:asciiTheme="minorHAnsi" w:hAnsiTheme="minorHAnsi"/>
                                <w:b/>
                                <w:sz w:val="22"/>
                                <w:u w:val="single"/>
                              </w:rPr>
                              <w:t>CLASSIFICATION KEY</w:t>
                            </w:r>
                          </w:p>
                          <w:p w:rsidR="0081334D" w:rsidRPr="00A93A28" w:rsidRDefault="0081334D" w:rsidP="00A93A2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</w:pPr>
                            <w:r w:rsidRPr="00A93A28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S = Single response</w:t>
                            </w:r>
                          </w:p>
                          <w:p w:rsidR="0081334D" w:rsidRPr="00A93A28" w:rsidRDefault="0081334D" w:rsidP="00A93A2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</w:pPr>
                            <w:r w:rsidRPr="00A93A28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M = Multiple responses</w:t>
                            </w:r>
                          </w:p>
                          <w:p w:rsidR="0081334D" w:rsidRPr="00A93A28" w:rsidRDefault="0081334D" w:rsidP="00A93A2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</w:pPr>
                            <w:r w:rsidRPr="00A93A28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R = Rotate responses</w:t>
                            </w:r>
                          </w:p>
                          <w:p w:rsidR="0081334D" w:rsidRPr="00A93A28" w:rsidRDefault="0081334D" w:rsidP="00A93A2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</w:pPr>
                            <w:r w:rsidRPr="00A93A28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R-1 = Rotate responses except last answer </w:t>
                            </w:r>
                          </w:p>
                          <w:p w:rsidR="0081334D" w:rsidRDefault="0081334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6" o:spid="_x0000_s1026" type="#_x0000_t202" style="position:absolute;margin-left:361.25pt;margin-top:1.4pt;width:171.45pt;height:102.6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">
                <v:textbox style="mso-fit-shape-to-text:t">
                  <w:txbxContent>
                    <w:p w:rsidR="0081334D" w:rsidRPr="00A93A28" w:rsidRDefault="0081334D" w:rsidP="00A93A28">
                      <w:pPr>
                        <w:rPr>
                          <w:rFonts w:asciiTheme="minorHAnsi" w:hAnsiTheme="minorHAnsi"/>
                          <w:b/>
                          <w:sz w:val="22"/>
                        </w:rPr>
                      </w:pPr>
                      <w:r w:rsidRPr="00A93A28">
                        <w:rPr>
                          <w:rFonts w:asciiTheme="minorHAnsi" w:hAnsiTheme="minorHAnsi"/>
                          <w:b/>
                          <w:sz w:val="22"/>
                          <w:u w:val="single"/>
                        </w:rPr>
                        <w:t>CLASSIFICATION KEY</w:t>
                      </w:r>
                    </w:p>
                    <w:p w:rsidR="0081334D" w:rsidRPr="00A93A28" w:rsidRDefault="0081334D" w:rsidP="00A93A28">
                      <w:pPr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/>
                          <w:b/>
                          <w:sz w:val="22"/>
                        </w:rPr>
                      </w:pPr>
                      <w:r w:rsidRPr="00A93A28">
                        <w:rPr>
                          <w:rFonts w:asciiTheme="minorHAnsi" w:hAnsiTheme="minorHAnsi"/>
                          <w:b/>
                          <w:sz w:val="22"/>
                        </w:rPr>
                        <w:t>S = Single response</w:t>
                      </w:r>
                    </w:p>
                    <w:p w:rsidR="0081334D" w:rsidRPr="00A93A28" w:rsidRDefault="0081334D" w:rsidP="00A93A28">
                      <w:pPr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/>
                          <w:b/>
                          <w:sz w:val="22"/>
                        </w:rPr>
                      </w:pPr>
                      <w:r w:rsidRPr="00A93A28">
                        <w:rPr>
                          <w:rFonts w:asciiTheme="minorHAnsi" w:hAnsiTheme="minorHAnsi"/>
                          <w:b/>
                          <w:sz w:val="22"/>
                        </w:rPr>
                        <w:t>M = Multiple responses</w:t>
                      </w:r>
                    </w:p>
                    <w:p w:rsidR="0081334D" w:rsidRPr="00A93A28" w:rsidRDefault="0081334D" w:rsidP="00A93A28">
                      <w:pPr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/>
                          <w:b/>
                          <w:sz w:val="22"/>
                        </w:rPr>
                      </w:pPr>
                      <w:r w:rsidRPr="00A93A28">
                        <w:rPr>
                          <w:rFonts w:asciiTheme="minorHAnsi" w:hAnsiTheme="minorHAnsi"/>
                          <w:b/>
                          <w:sz w:val="22"/>
                        </w:rPr>
                        <w:t>R = Rotate responses</w:t>
                      </w:r>
                    </w:p>
                    <w:p w:rsidR="0081334D" w:rsidRPr="00A93A28" w:rsidRDefault="0081334D" w:rsidP="00A93A28">
                      <w:pPr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/>
                          <w:b/>
                          <w:sz w:val="22"/>
                        </w:rPr>
                      </w:pPr>
                      <w:r w:rsidRPr="00A93A28">
                        <w:rPr>
                          <w:rFonts w:asciiTheme="minorHAnsi" w:hAnsiTheme="minorHAnsi"/>
                          <w:b/>
                          <w:sz w:val="22"/>
                        </w:rPr>
                        <w:t xml:space="preserve">R-1 = Rotate responses except last answer </w:t>
                      </w:r>
                    </w:p>
                    <w:p w:rsidR="0081334D" w:rsidRDefault="0081334D"/>
                  </w:txbxContent>
                </v:textbox>
              </v:shape>
            </w:pict>
          </mc:Fallback>
        </mc:AlternateContent>
      </w:r>
      <w:r w:rsidR="00A93A28" w:rsidRPr="00A93A28">
        <w:rPr>
          <w:rFonts w:ascii="Calibri" w:hAnsi="Calibri"/>
          <w:b/>
          <w:szCs w:val="22"/>
          <w:u w:val="single"/>
        </w:rPr>
        <w:t>Version 1 (Questions 1-</w:t>
      </w:r>
      <w:r w:rsidR="00A93A28">
        <w:rPr>
          <w:rFonts w:ascii="Calibri" w:hAnsi="Calibri"/>
          <w:b/>
          <w:szCs w:val="22"/>
          <w:u w:val="single"/>
        </w:rPr>
        <w:t>11</w:t>
      </w:r>
      <w:r w:rsidR="00A93A28" w:rsidRPr="00A93A28">
        <w:rPr>
          <w:rFonts w:ascii="Calibri" w:hAnsi="Calibri"/>
          <w:b/>
          <w:szCs w:val="22"/>
          <w:u w:val="single"/>
        </w:rPr>
        <w:t xml:space="preserve">) 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i/>
          <w:iCs/>
          <w:sz w:val="22"/>
          <w:szCs w:val="22"/>
        </w:rPr>
        <w:t>for individuals who did not select a credit message at any point in the DSJ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Q1. Were you aware of any credit card application offers on the website? (S)</w:t>
      </w:r>
    </w:p>
    <w:p w:rsidR="00D943DA" w:rsidRPr="00A93A28" w:rsidRDefault="00A93A28" w:rsidP="00A93A28">
      <w:pPr>
        <w:numPr>
          <w:ilvl w:val="1"/>
          <w:numId w:val="10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Yes</w:t>
      </w:r>
    </w:p>
    <w:p w:rsidR="00D943DA" w:rsidRPr="00A93A28" w:rsidRDefault="00A93A28" w:rsidP="00A93A28">
      <w:pPr>
        <w:numPr>
          <w:ilvl w:val="1"/>
          <w:numId w:val="10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No (skip to Q9)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Q2. Where do you first remember seeing a credit card offer? (S)</w:t>
      </w:r>
    </w:p>
    <w:p w:rsidR="00D943DA" w:rsidRDefault="00A93A28" w:rsidP="00A93A28">
      <w:pPr>
        <w:numPr>
          <w:ilvl w:val="1"/>
          <w:numId w:val="11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(List pages in order of path)</w:t>
      </w:r>
    </w:p>
    <w:p w:rsidR="00457995" w:rsidRPr="00A93A28" w:rsidRDefault="00457995" w:rsidP="00A93A28">
      <w:pPr>
        <w:numPr>
          <w:ilvl w:val="1"/>
          <w:numId w:val="11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a “None” line as an option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Q3. Where else did you remember seeing a credit card offer (M, R-1)</w:t>
      </w:r>
    </w:p>
    <w:p w:rsidR="00D943DA" w:rsidRPr="00A93A28" w:rsidRDefault="00A93A28" w:rsidP="00A93A28">
      <w:pPr>
        <w:numPr>
          <w:ilvl w:val="1"/>
          <w:numId w:val="12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(List pages in order of path)</w:t>
      </w:r>
    </w:p>
    <w:p w:rsidR="00D943DA" w:rsidRPr="00A93A28" w:rsidRDefault="00457995" w:rsidP="00A93A28">
      <w:pPr>
        <w:numPr>
          <w:ilvl w:val="1"/>
          <w:numId w:val="12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a “</w:t>
      </w:r>
      <w:r w:rsidR="00132CB7" w:rsidRPr="00A93A28">
        <w:rPr>
          <w:rFonts w:ascii="Calibri" w:hAnsi="Calibri"/>
          <w:sz w:val="22"/>
          <w:szCs w:val="22"/>
        </w:rPr>
        <w:t>Nowhere</w:t>
      </w:r>
      <w:r w:rsidR="00A93A28" w:rsidRPr="00A93A28">
        <w:rPr>
          <w:rFonts w:ascii="Calibri" w:hAnsi="Calibri"/>
          <w:sz w:val="22"/>
          <w:szCs w:val="22"/>
        </w:rPr>
        <w:t xml:space="preserve"> else</w:t>
      </w:r>
      <w:r>
        <w:rPr>
          <w:rFonts w:ascii="Calibri" w:hAnsi="Calibri"/>
          <w:sz w:val="22"/>
          <w:szCs w:val="22"/>
        </w:rPr>
        <w:t>” line as an option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A93A28" w:rsidRPr="00132CB7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132CB7">
        <w:rPr>
          <w:rFonts w:ascii="Calibri" w:hAnsi="Calibri"/>
          <w:sz w:val="22"/>
          <w:szCs w:val="22"/>
        </w:rPr>
        <w:t>Q4. What was the offer you were presented with? (M, R-1)</w:t>
      </w:r>
    </w:p>
    <w:p w:rsidR="00D943DA" w:rsidRPr="00132CB7" w:rsidRDefault="00454D2D" w:rsidP="00A93A28">
      <w:pPr>
        <w:numPr>
          <w:ilvl w:val="1"/>
          <w:numId w:val="13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132CB7">
        <w:rPr>
          <w:rFonts w:ascii="Calibri" w:hAnsi="Calibri"/>
          <w:sz w:val="22"/>
          <w:szCs w:val="22"/>
        </w:rPr>
        <w:t>(list visual example</w:t>
      </w:r>
      <w:r w:rsidR="00A93A28" w:rsidRPr="00132CB7">
        <w:rPr>
          <w:rFonts w:ascii="Calibri" w:hAnsi="Calibri"/>
          <w:sz w:val="22"/>
          <w:szCs w:val="22"/>
        </w:rPr>
        <w:t xml:space="preserve"> of offers</w:t>
      </w:r>
      <w:r w:rsidR="0081334D" w:rsidRPr="00132CB7">
        <w:rPr>
          <w:rFonts w:ascii="Calibri" w:hAnsi="Calibri"/>
          <w:sz w:val="22"/>
          <w:szCs w:val="22"/>
        </w:rPr>
        <w:t xml:space="preserve"> – </w:t>
      </w:r>
      <w:r w:rsidRPr="00132CB7">
        <w:rPr>
          <w:rFonts w:ascii="Calibri" w:hAnsi="Calibri"/>
          <w:sz w:val="22"/>
          <w:szCs w:val="22"/>
        </w:rPr>
        <w:t>select</w:t>
      </w:r>
      <w:r w:rsidR="0081334D" w:rsidRPr="00132CB7">
        <w:rPr>
          <w:rFonts w:ascii="Calibri" w:hAnsi="Calibri"/>
          <w:sz w:val="22"/>
          <w:szCs w:val="22"/>
        </w:rPr>
        <w:t xml:space="preserve"> </w:t>
      </w:r>
      <w:r w:rsidRPr="00132CB7">
        <w:rPr>
          <w:rFonts w:ascii="Calibri" w:hAnsi="Calibri"/>
          <w:sz w:val="22"/>
          <w:szCs w:val="22"/>
        </w:rPr>
        <w:t>one that applies</w:t>
      </w:r>
      <w:r w:rsidR="00A93A28" w:rsidRPr="00132CB7">
        <w:rPr>
          <w:rFonts w:ascii="Calibri" w:hAnsi="Calibri"/>
          <w:sz w:val="22"/>
          <w:szCs w:val="22"/>
        </w:rPr>
        <w:t xml:space="preserve">) </w:t>
      </w:r>
    </w:p>
    <w:p w:rsidR="00D943DA" w:rsidRPr="00132CB7" w:rsidRDefault="00A93A28" w:rsidP="00A93A28">
      <w:pPr>
        <w:numPr>
          <w:ilvl w:val="1"/>
          <w:numId w:val="13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132CB7">
        <w:rPr>
          <w:rFonts w:ascii="Calibri" w:hAnsi="Calibri"/>
          <w:sz w:val="22"/>
          <w:szCs w:val="22"/>
        </w:rPr>
        <w:t>Do not recall the offer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Q5. How would an offer of free shipping affect your purchase? (S)</w:t>
      </w:r>
    </w:p>
    <w:p w:rsidR="00D943DA" w:rsidRPr="00A93A28" w:rsidRDefault="00A93A28" w:rsidP="00A93A28">
      <w:pPr>
        <w:numPr>
          <w:ilvl w:val="1"/>
          <w:numId w:val="14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Have no affect</w:t>
      </w:r>
    </w:p>
    <w:p w:rsidR="00D943DA" w:rsidRPr="00A93A28" w:rsidRDefault="00A93A28" w:rsidP="00A93A28">
      <w:pPr>
        <w:numPr>
          <w:ilvl w:val="1"/>
          <w:numId w:val="14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larger purchase</w:t>
      </w:r>
    </w:p>
    <w:p w:rsidR="00D943DA" w:rsidRPr="00A93A28" w:rsidRDefault="00A93A28" w:rsidP="00A93A28">
      <w:pPr>
        <w:numPr>
          <w:ilvl w:val="1"/>
          <w:numId w:val="14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smaller purchase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Q6. How would an offer of 5% off affect your purchase? (S)</w:t>
      </w:r>
    </w:p>
    <w:p w:rsidR="00D943DA" w:rsidRPr="00A93A28" w:rsidRDefault="00A93A28" w:rsidP="00A93A28">
      <w:pPr>
        <w:numPr>
          <w:ilvl w:val="1"/>
          <w:numId w:val="15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Have no affect</w:t>
      </w:r>
    </w:p>
    <w:p w:rsidR="00D943DA" w:rsidRPr="00A93A28" w:rsidRDefault="00A93A28" w:rsidP="00A93A28">
      <w:pPr>
        <w:numPr>
          <w:ilvl w:val="1"/>
          <w:numId w:val="15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larger purchase</w:t>
      </w:r>
    </w:p>
    <w:p w:rsidR="00D943DA" w:rsidRPr="00A93A28" w:rsidRDefault="00A93A28" w:rsidP="00A93A28">
      <w:pPr>
        <w:numPr>
          <w:ilvl w:val="1"/>
          <w:numId w:val="15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smaller purchase</w:t>
      </w:r>
      <w:r w:rsidR="0081334D">
        <w:rPr>
          <w:rFonts w:ascii="Calibri" w:hAnsi="Calibri"/>
          <w:sz w:val="22"/>
          <w:szCs w:val="22"/>
        </w:rPr>
        <w:br/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Q7. How would a no interest offer affect your purchase? (S)</w:t>
      </w:r>
    </w:p>
    <w:p w:rsidR="00D943DA" w:rsidRPr="00A93A28" w:rsidRDefault="00A93A28" w:rsidP="00A93A28">
      <w:pPr>
        <w:numPr>
          <w:ilvl w:val="1"/>
          <w:numId w:val="16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Have no affect</w:t>
      </w:r>
    </w:p>
    <w:p w:rsidR="00D943DA" w:rsidRPr="00A93A28" w:rsidRDefault="00A93A28" w:rsidP="00A93A28">
      <w:pPr>
        <w:numPr>
          <w:ilvl w:val="1"/>
          <w:numId w:val="16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larger purchase</w:t>
      </w:r>
    </w:p>
    <w:p w:rsidR="00D943DA" w:rsidRPr="00A93A28" w:rsidRDefault="00A93A28" w:rsidP="00A93A28">
      <w:pPr>
        <w:numPr>
          <w:ilvl w:val="1"/>
          <w:numId w:val="16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smaller purchase</w:t>
      </w:r>
    </w:p>
    <w:p w:rsidR="00BC3167" w:rsidRPr="00A93A28" w:rsidRDefault="00A93A28" w:rsidP="00BC3167">
      <w:pPr>
        <w:numPr>
          <w:ilvl w:val="1"/>
          <w:numId w:val="15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BC3167" w:rsidRPr="00A93A28" w:rsidRDefault="00BC3167" w:rsidP="00BC3167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 xml:space="preserve">Q7. How would a </w:t>
      </w:r>
      <w:r>
        <w:rPr>
          <w:rFonts w:ascii="Calibri" w:hAnsi="Calibri"/>
          <w:sz w:val="22"/>
          <w:szCs w:val="22"/>
        </w:rPr>
        <w:t xml:space="preserve">instantly winning your entire purchase </w:t>
      </w:r>
      <w:r w:rsidRPr="00A93A28">
        <w:rPr>
          <w:rFonts w:ascii="Calibri" w:hAnsi="Calibri"/>
          <w:sz w:val="22"/>
          <w:szCs w:val="22"/>
        </w:rPr>
        <w:t xml:space="preserve"> affect your purchase? (S)</w:t>
      </w:r>
    </w:p>
    <w:p w:rsidR="00BC3167" w:rsidRPr="00A93A28" w:rsidRDefault="00BC3167" w:rsidP="00BC3167">
      <w:pPr>
        <w:numPr>
          <w:ilvl w:val="1"/>
          <w:numId w:val="16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Have no affect</w:t>
      </w:r>
    </w:p>
    <w:p w:rsidR="00BC3167" w:rsidRPr="00A93A28" w:rsidRDefault="00BC3167" w:rsidP="00BC3167">
      <w:pPr>
        <w:numPr>
          <w:ilvl w:val="1"/>
          <w:numId w:val="16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larger purchase</w:t>
      </w:r>
    </w:p>
    <w:p w:rsidR="00BC3167" w:rsidRPr="00A93A28" w:rsidRDefault="00BC3167" w:rsidP="00BC3167">
      <w:pPr>
        <w:numPr>
          <w:ilvl w:val="1"/>
          <w:numId w:val="16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smaller purchase</w:t>
      </w:r>
    </w:p>
    <w:p w:rsidR="00BC3167" w:rsidRPr="00A93A28" w:rsidRDefault="00BC3167" w:rsidP="00BC3167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lastRenderedPageBreak/>
        <w:t>Q8. How would an offer of (</w:t>
      </w:r>
      <w:r w:rsidR="00454D2D">
        <w:rPr>
          <w:rFonts w:ascii="Calibri" w:hAnsi="Calibri"/>
          <w:sz w:val="22"/>
          <w:szCs w:val="22"/>
        </w:rPr>
        <w:t>insert</w:t>
      </w:r>
      <w:r w:rsidRPr="00454D2D">
        <w:rPr>
          <w:rFonts w:ascii="Calibri" w:hAnsi="Calibri"/>
          <w:sz w:val="22"/>
          <w:szCs w:val="22"/>
        </w:rPr>
        <w:t xml:space="preserve"> </w:t>
      </w:r>
      <w:r w:rsidR="00454D2D">
        <w:rPr>
          <w:rFonts w:ascii="Calibri" w:hAnsi="Calibri"/>
          <w:sz w:val="22"/>
          <w:szCs w:val="22"/>
        </w:rPr>
        <w:t>response from Q4</w:t>
      </w:r>
      <w:r w:rsidRPr="00A93A28">
        <w:rPr>
          <w:rFonts w:ascii="Calibri" w:hAnsi="Calibri"/>
          <w:sz w:val="22"/>
          <w:szCs w:val="22"/>
        </w:rPr>
        <w:t>) affect your purchase? (S) (Skip to D1)</w:t>
      </w:r>
    </w:p>
    <w:p w:rsidR="00D943DA" w:rsidRPr="00A93A28" w:rsidRDefault="00A93A28" w:rsidP="00A93A28">
      <w:pPr>
        <w:numPr>
          <w:ilvl w:val="1"/>
          <w:numId w:val="17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Have no affect</w:t>
      </w:r>
    </w:p>
    <w:p w:rsidR="00D943DA" w:rsidRPr="00A93A28" w:rsidRDefault="00A93A28" w:rsidP="00A93A28">
      <w:pPr>
        <w:numPr>
          <w:ilvl w:val="1"/>
          <w:numId w:val="17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larger purchase</w:t>
      </w:r>
    </w:p>
    <w:p w:rsidR="00D943DA" w:rsidRPr="00A93A28" w:rsidRDefault="00A93A28" w:rsidP="00A93A28">
      <w:pPr>
        <w:numPr>
          <w:ilvl w:val="1"/>
          <w:numId w:val="17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smaller purchase</w:t>
      </w:r>
    </w:p>
    <w:p w:rsid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81334D" w:rsidRDefault="0081334D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</w:p>
    <w:p w:rsidR="0081334D" w:rsidRPr="00A93A28" w:rsidRDefault="0081334D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Q9. Would you have liked to have received a credit card offer?</w:t>
      </w:r>
      <w:r w:rsidR="0081334D">
        <w:rPr>
          <w:rFonts w:ascii="Calibri" w:hAnsi="Calibri"/>
          <w:sz w:val="22"/>
          <w:szCs w:val="22"/>
        </w:rPr>
        <w:t xml:space="preserve"> (S)</w:t>
      </w:r>
    </w:p>
    <w:p w:rsidR="00D943DA" w:rsidRPr="00A93A28" w:rsidRDefault="00A93A28" w:rsidP="00A93A28">
      <w:pPr>
        <w:numPr>
          <w:ilvl w:val="1"/>
          <w:numId w:val="18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Yes</w:t>
      </w:r>
    </w:p>
    <w:p w:rsidR="00D943DA" w:rsidRPr="00A93A28" w:rsidRDefault="00A93A28" w:rsidP="00A93A28">
      <w:pPr>
        <w:numPr>
          <w:ilvl w:val="1"/>
          <w:numId w:val="18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No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Q10. What type of credit card offer would you have liked to receive? (S, R-1)</w:t>
      </w:r>
    </w:p>
    <w:p w:rsidR="00D943DA" w:rsidRPr="00A93A28" w:rsidRDefault="00A93A28" w:rsidP="00A93A28">
      <w:pPr>
        <w:numPr>
          <w:ilvl w:val="1"/>
          <w:numId w:val="19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Discount off of purchase</w:t>
      </w:r>
    </w:p>
    <w:p w:rsidR="00D943DA" w:rsidRPr="00A93A28" w:rsidRDefault="00A93A28" w:rsidP="00A93A28">
      <w:pPr>
        <w:numPr>
          <w:ilvl w:val="1"/>
          <w:numId w:val="19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Free</w:t>
      </w:r>
      <w:r w:rsidR="00BA5AFF">
        <w:rPr>
          <w:rFonts w:ascii="Calibri" w:hAnsi="Calibri"/>
          <w:sz w:val="22"/>
          <w:szCs w:val="22"/>
        </w:rPr>
        <w:t>S</w:t>
      </w:r>
      <w:r w:rsidRPr="00A93A28">
        <w:rPr>
          <w:rFonts w:ascii="Calibri" w:hAnsi="Calibri"/>
          <w:sz w:val="22"/>
          <w:szCs w:val="22"/>
        </w:rPr>
        <w:t>hipping</w:t>
      </w:r>
    </w:p>
    <w:p w:rsidR="00D943DA" w:rsidRPr="00BA5AFF" w:rsidRDefault="00A93A28" w:rsidP="00A93A28">
      <w:pPr>
        <w:numPr>
          <w:ilvl w:val="1"/>
          <w:numId w:val="19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 xml:space="preserve">No interest </w:t>
      </w:r>
      <w:r w:rsidR="00DD7464">
        <w:rPr>
          <w:rFonts w:ascii="Calibri" w:hAnsi="Calibri"/>
          <w:sz w:val="22"/>
          <w:szCs w:val="22"/>
        </w:rPr>
        <w:t xml:space="preserve">financing </w:t>
      </w:r>
    </w:p>
    <w:p w:rsidR="00BA5AFF" w:rsidRPr="00A93A28" w:rsidRDefault="00BA5AFF" w:rsidP="00A93A28">
      <w:pPr>
        <w:numPr>
          <w:ilvl w:val="1"/>
          <w:numId w:val="19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Product Upgrade</w:t>
      </w:r>
    </w:p>
    <w:p w:rsidR="00D943DA" w:rsidRPr="00BA5AFF" w:rsidRDefault="00170051" w:rsidP="00A93A28">
      <w:pPr>
        <w:numPr>
          <w:ilvl w:val="1"/>
          <w:numId w:val="19"/>
        </w:numPr>
        <w:tabs>
          <w:tab w:val="right" w:pos="2280"/>
          <w:tab w:val="left" w:pos="2520"/>
        </w:tabs>
        <w:rPr>
          <w:rFonts w:ascii="Calibri" w:hAnsi="Calibri"/>
          <w:strike/>
          <w:sz w:val="22"/>
          <w:szCs w:val="22"/>
        </w:rPr>
      </w:pPr>
      <w:del w:id="1" w:author="patrick.temkin" w:date="2014-02-14T13:16:00Z">
        <w:r w:rsidRPr="00170051" w:rsidDel="00CB312F">
          <w:rPr>
            <w:rFonts w:ascii="Calibri" w:hAnsi="Calibri"/>
            <w:strike/>
            <w:sz w:val="22"/>
            <w:szCs w:val="22"/>
          </w:rPr>
          <w:delText>INSERT OFFER (insert response from Q4)</w:delText>
        </w:r>
      </w:del>
    </w:p>
    <w:p w:rsidR="00BC3167" w:rsidRDefault="00BC3167" w:rsidP="00A93A28">
      <w:pPr>
        <w:numPr>
          <w:ilvl w:val="1"/>
          <w:numId w:val="19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Instantly win entire purchase</w:t>
      </w:r>
    </w:p>
    <w:p w:rsidR="00D943DA" w:rsidRPr="00A93A28" w:rsidRDefault="00A93A28" w:rsidP="00A93A28">
      <w:pPr>
        <w:numPr>
          <w:ilvl w:val="1"/>
          <w:numId w:val="19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 xml:space="preserve">Input Response 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 xml:space="preserve">Q11. </w:t>
      </w:r>
      <w:r w:rsidR="00025338">
        <w:rPr>
          <w:rFonts w:ascii="Calibri" w:hAnsi="Calibri"/>
          <w:sz w:val="22"/>
          <w:szCs w:val="22"/>
        </w:rPr>
        <w:t>How would (insert chose offer</w:t>
      </w:r>
      <w:r w:rsidR="0081334D">
        <w:rPr>
          <w:rFonts w:ascii="Calibri" w:hAnsi="Calibri"/>
          <w:sz w:val="22"/>
          <w:szCs w:val="22"/>
        </w:rPr>
        <w:t xml:space="preserve"> selected from Q10</w:t>
      </w:r>
      <w:r w:rsidRPr="00A93A28">
        <w:rPr>
          <w:rFonts w:ascii="Calibri" w:hAnsi="Calibri"/>
          <w:sz w:val="22"/>
          <w:szCs w:val="22"/>
        </w:rPr>
        <w:t>) have impacted your purchase? (S) (Skip to D1)</w:t>
      </w:r>
    </w:p>
    <w:p w:rsidR="00D943DA" w:rsidRPr="00A93A28" w:rsidRDefault="00A93A28" w:rsidP="00A93A28">
      <w:pPr>
        <w:numPr>
          <w:ilvl w:val="1"/>
          <w:numId w:val="20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Have no affect</w:t>
      </w:r>
    </w:p>
    <w:p w:rsidR="00D943DA" w:rsidRPr="00A93A28" w:rsidRDefault="00A93A28" w:rsidP="00A93A28">
      <w:pPr>
        <w:numPr>
          <w:ilvl w:val="1"/>
          <w:numId w:val="20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larger purchase</w:t>
      </w:r>
    </w:p>
    <w:p w:rsidR="00D943DA" w:rsidRDefault="00A93A28" w:rsidP="00A93A28">
      <w:pPr>
        <w:numPr>
          <w:ilvl w:val="1"/>
          <w:numId w:val="20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smaller purchase</w:t>
      </w:r>
    </w:p>
    <w:p w:rsidR="00A93A28" w:rsidRDefault="00A93A28" w:rsidP="00A93A28">
      <w:pPr>
        <w:tabs>
          <w:tab w:val="right" w:pos="2280"/>
          <w:tab w:val="left" w:pos="2520"/>
        </w:tabs>
        <w:ind w:left="1440"/>
        <w:rPr>
          <w:rFonts w:ascii="Calibri" w:hAnsi="Calibri"/>
          <w:sz w:val="22"/>
          <w:szCs w:val="22"/>
        </w:rPr>
      </w:pPr>
    </w:p>
    <w:p w:rsidR="00A93A28" w:rsidRDefault="00A93A28" w:rsidP="00A93A28">
      <w:pPr>
        <w:tabs>
          <w:tab w:val="right" w:pos="2280"/>
          <w:tab w:val="left" w:pos="2520"/>
        </w:tabs>
        <w:ind w:left="1440"/>
        <w:rPr>
          <w:rFonts w:ascii="Calibri" w:hAnsi="Calibri"/>
          <w:sz w:val="22"/>
          <w:szCs w:val="22"/>
        </w:rPr>
      </w:pPr>
    </w:p>
    <w:p w:rsidR="00A93A28" w:rsidRPr="00A93A28" w:rsidRDefault="00A93A28" w:rsidP="00A93A28">
      <w:pPr>
        <w:tabs>
          <w:tab w:val="right" w:pos="2280"/>
          <w:tab w:val="left" w:pos="2520"/>
        </w:tabs>
        <w:ind w:left="1440"/>
        <w:rPr>
          <w:rFonts w:ascii="Calibri" w:hAnsi="Calibri"/>
          <w:sz w:val="22"/>
          <w:szCs w:val="22"/>
        </w:rPr>
      </w:pP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b/>
          <w:szCs w:val="22"/>
        </w:rPr>
      </w:pPr>
      <w:r w:rsidRPr="00A93A28">
        <w:rPr>
          <w:rFonts w:ascii="Calibri" w:hAnsi="Calibri"/>
          <w:b/>
          <w:szCs w:val="22"/>
          <w:u w:val="single"/>
        </w:rPr>
        <w:t>Version 2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i/>
          <w:iCs/>
          <w:sz w:val="22"/>
          <w:szCs w:val="22"/>
        </w:rPr>
        <w:t>for individuals who selected a credit message &amp; completed purchase without application completion</w:t>
      </w:r>
      <w:r w:rsidR="0081334D">
        <w:rPr>
          <w:rFonts w:ascii="Calibri" w:hAnsi="Calibri"/>
          <w:i/>
          <w:iCs/>
          <w:sz w:val="22"/>
          <w:szCs w:val="22"/>
        </w:rPr>
        <w:br/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Q1. Why didn’t you complete the application? (S, R-1)</w:t>
      </w:r>
    </w:p>
    <w:p w:rsidR="00D943DA" w:rsidRPr="00A93A28" w:rsidRDefault="00A93A28" w:rsidP="00A93A28">
      <w:pPr>
        <w:numPr>
          <w:ilvl w:val="1"/>
          <w:numId w:val="21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Process too complicated</w:t>
      </w:r>
    </w:p>
    <w:p w:rsidR="00D943DA" w:rsidRPr="00A93A28" w:rsidRDefault="00A93A28" w:rsidP="00A93A28">
      <w:pPr>
        <w:numPr>
          <w:ilvl w:val="1"/>
          <w:numId w:val="21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Offer was not compelling  enough</w:t>
      </w:r>
    </w:p>
    <w:p w:rsidR="00D943DA" w:rsidRPr="00A93A28" w:rsidRDefault="00A93A28" w:rsidP="00A93A28">
      <w:pPr>
        <w:numPr>
          <w:ilvl w:val="1"/>
          <w:numId w:val="21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Application was too long</w:t>
      </w:r>
    </w:p>
    <w:p w:rsidR="00D943DA" w:rsidRPr="00A93A28" w:rsidRDefault="00A93A28" w:rsidP="00A93A28">
      <w:pPr>
        <w:numPr>
          <w:ilvl w:val="1"/>
          <w:numId w:val="21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 xml:space="preserve">Did not see application </w:t>
      </w:r>
    </w:p>
    <w:p w:rsidR="00D943DA" w:rsidRPr="00A93A28" w:rsidRDefault="00A93A28" w:rsidP="00A93A28">
      <w:pPr>
        <w:numPr>
          <w:ilvl w:val="1"/>
          <w:numId w:val="21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Input Response</w:t>
      </w:r>
      <w:r w:rsidR="0081334D">
        <w:rPr>
          <w:rFonts w:ascii="Calibri" w:hAnsi="Calibri"/>
          <w:sz w:val="22"/>
          <w:szCs w:val="22"/>
        </w:rPr>
        <w:br/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</w:t>
      </w:r>
      <w:r w:rsidR="00ED4419">
        <w:rPr>
          <w:rFonts w:ascii="Calibri" w:hAnsi="Calibri"/>
          <w:sz w:val="22"/>
          <w:szCs w:val="22"/>
        </w:rPr>
        <w:t>2</w:t>
      </w:r>
      <w:r w:rsidRPr="00A93A28">
        <w:rPr>
          <w:rFonts w:ascii="Calibri" w:hAnsi="Calibri"/>
          <w:sz w:val="22"/>
          <w:szCs w:val="22"/>
        </w:rPr>
        <w:t>. Would a different offer have encouraged you to apply? (S)</w:t>
      </w:r>
    </w:p>
    <w:p w:rsidR="00D943DA" w:rsidRPr="00A93A28" w:rsidRDefault="00A93A28" w:rsidP="00A93A28">
      <w:pPr>
        <w:numPr>
          <w:ilvl w:val="1"/>
          <w:numId w:val="22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Yes</w:t>
      </w:r>
    </w:p>
    <w:p w:rsidR="00D943DA" w:rsidRPr="00A93A28" w:rsidRDefault="00A93A28" w:rsidP="00A93A28">
      <w:pPr>
        <w:numPr>
          <w:ilvl w:val="1"/>
          <w:numId w:val="22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No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A93A28" w:rsidRPr="00A93A28" w:rsidRDefault="00ED4419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</w:t>
      </w:r>
      <w:r>
        <w:rPr>
          <w:rFonts w:ascii="Calibri" w:hAnsi="Calibri"/>
          <w:sz w:val="22"/>
          <w:szCs w:val="22"/>
        </w:rPr>
        <w:t>3</w:t>
      </w:r>
      <w:r w:rsidR="00A93A28" w:rsidRPr="00A93A28">
        <w:rPr>
          <w:rFonts w:ascii="Calibri" w:hAnsi="Calibri"/>
          <w:sz w:val="22"/>
          <w:szCs w:val="22"/>
        </w:rPr>
        <w:t>. Which offer would have most likely encouraged you to apply? (S, R)</w:t>
      </w:r>
    </w:p>
    <w:p w:rsidR="00BA5AFF" w:rsidRPr="00A93A28" w:rsidRDefault="00BA5AFF" w:rsidP="00BA5AFF">
      <w:pPr>
        <w:numPr>
          <w:ilvl w:val="1"/>
          <w:numId w:val="23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Discount off of purchase</w:t>
      </w:r>
    </w:p>
    <w:p w:rsidR="00BA5AFF" w:rsidRPr="00A93A28" w:rsidRDefault="00BA5AFF" w:rsidP="00BA5AFF">
      <w:pPr>
        <w:numPr>
          <w:ilvl w:val="1"/>
          <w:numId w:val="23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Free shipping</w:t>
      </w:r>
    </w:p>
    <w:p w:rsidR="00BA5AFF" w:rsidRPr="00DD7464" w:rsidRDefault="00BA5AFF" w:rsidP="00BA5AFF">
      <w:pPr>
        <w:numPr>
          <w:ilvl w:val="1"/>
          <w:numId w:val="23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 xml:space="preserve">No interest </w:t>
      </w:r>
      <w:r w:rsidR="00DD7464">
        <w:rPr>
          <w:rFonts w:ascii="Calibri" w:hAnsi="Calibri"/>
          <w:sz w:val="22"/>
          <w:szCs w:val="22"/>
        </w:rPr>
        <w:t>financing</w:t>
      </w:r>
      <w:r>
        <w:rPr>
          <w:rFonts w:ascii="Calibri" w:hAnsi="Calibri"/>
          <w:sz w:val="22"/>
          <w:szCs w:val="22"/>
        </w:rPr>
        <w:t xml:space="preserve"> </w:t>
      </w:r>
      <w:r w:rsidRPr="00DD7464">
        <w:rPr>
          <w:rFonts w:ascii="Calibri" w:hAnsi="Calibri"/>
          <w:color w:val="FF0000"/>
          <w:sz w:val="22"/>
          <w:szCs w:val="22"/>
        </w:rPr>
        <w:t>Product Upgrade</w:t>
      </w:r>
      <w:r w:rsidR="00ED4419" w:rsidRPr="00DD7464">
        <w:rPr>
          <w:rFonts w:ascii="Calibri" w:hAnsi="Calibri"/>
          <w:color w:val="FF0000"/>
          <w:sz w:val="22"/>
          <w:szCs w:val="22"/>
        </w:rPr>
        <w:t xml:space="preserve"> </w:t>
      </w:r>
    </w:p>
    <w:p w:rsidR="00BC3167" w:rsidRDefault="00BC3167" w:rsidP="00BC3167">
      <w:pPr>
        <w:numPr>
          <w:ilvl w:val="1"/>
          <w:numId w:val="23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Instantly win entire purchase</w:t>
      </w:r>
    </w:p>
    <w:p w:rsidR="00BA5AFF" w:rsidRPr="00DD7464" w:rsidRDefault="00582EC7" w:rsidP="00BA5AFF">
      <w:pPr>
        <w:numPr>
          <w:ilvl w:val="1"/>
          <w:numId w:val="23"/>
        </w:numPr>
        <w:tabs>
          <w:tab w:val="right" w:pos="2280"/>
          <w:tab w:val="left" w:pos="2520"/>
        </w:tabs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sz w:val="22"/>
          <w:szCs w:val="22"/>
        </w:rPr>
        <w:t>Input Res</w:t>
      </w:r>
      <w:r w:rsidR="006B03F3" w:rsidRPr="006B03F3">
        <w:rPr>
          <w:rFonts w:ascii="Calibri" w:hAnsi="Calibri"/>
          <w:color w:val="FF0000"/>
          <w:sz w:val="22"/>
          <w:szCs w:val="22"/>
        </w:rPr>
        <w:t xml:space="preserve">ponse </w:t>
      </w:r>
    </w:p>
    <w:p w:rsidR="00A93A28" w:rsidRPr="00DD7464" w:rsidRDefault="006B03F3" w:rsidP="00A93A28">
      <w:pPr>
        <w:tabs>
          <w:tab w:val="right" w:pos="2280"/>
          <w:tab w:val="left" w:pos="2520"/>
        </w:tabs>
        <w:rPr>
          <w:rFonts w:ascii="Calibri" w:hAnsi="Calibri"/>
          <w:color w:val="FF0000"/>
          <w:sz w:val="22"/>
          <w:szCs w:val="22"/>
        </w:rPr>
      </w:pPr>
      <w:r w:rsidRPr="006B03F3">
        <w:rPr>
          <w:rFonts w:ascii="Calibri" w:hAnsi="Calibri"/>
          <w:color w:val="FF0000"/>
          <w:sz w:val="22"/>
          <w:szCs w:val="22"/>
        </w:rPr>
        <w:t> </w:t>
      </w:r>
    </w:p>
    <w:p w:rsidR="00A93A28" w:rsidRPr="00A93A28" w:rsidRDefault="006B03F3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6B03F3">
        <w:rPr>
          <w:rFonts w:ascii="Calibri" w:hAnsi="Calibri"/>
          <w:color w:val="FF0000"/>
          <w:sz w:val="22"/>
          <w:szCs w:val="22"/>
        </w:rPr>
        <w:t>Q15. Ho</w:t>
      </w:r>
      <w:r w:rsidR="00582EC7">
        <w:rPr>
          <w:rFonts w:ascii="Calibri" w:hAnsi="Calibri"/>
          <w:sz w:val="22"/>
          <w:szCs w:val="22"/>
        </w:rPr>
        <w:t>w</w:t>
      </w:r>
      <w:r w:rsidR="00A93A28" w:rsidRPr="00A93A28">
        <w:rPr>
          <w:rFonts w:ascii="Calibri" w:hAnsi="Calibri"/>
          <w:sz w:val="22"/>
          <w:szCs w:val="22"/>
        </w:rPr>
        <w:t xml:space="preserve"> would </w:t>
      </w:r>
      <w:r w:rsidR="00ED4419">
        <w:rPr>
          <w:rFonts w:ascii="Calibri" w:hAnsi="Calibri"/>
          <w:sz w:val="22"/>
          <w:szCs w:val="22"/>
        </w:rPr>
        <w:t xml:space="preserve">the </w:t>
      </w:r>
      <w:r w:rsidR="00A93A28" w:rsidRPr="00A93A28">
        <w:rPr>
          <w:rFonts w:ascii="Calibri" w:hAnsi="Calibri"/>
          <w:sz w:val="22"/>
          <w:szCs w:val="22"/>
        </w:rPr>
        <w:t>(insert Q14 response) affect your purchase? (S) (Skip to D1)</w:t>
      </w:r>
    </w:p>
    <w:p w:rsidR="00D943DA" w:rsidRPr="00A93A28" w:rsidRDefault="00A93A28" w:rsidP="00A93A28">
      <w:pPr>
        <w:numPr>
          <w:ilvl w:val="1"/>
          <w:numId w:val="24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Have no affect</w:t>
      </w:r>
    </w:p>
    <w:p w:rsidR="00D943DA" w:rsidRPr="00A93A28" w:rsidRDefault="00A93A28" w:rsidP="00A93A28">
      <w:pPr>
        <w:numPr>
          <w:ilvl w:val="1"/>
          <w:numId w:val="24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larger purchase</w:t>
      </w:r>
    </w:p>
    <w:p w:rsidR="00D943DA" w:rsidRPr="00A93A28" w:rsidRDefault="00A93A28" w:rsidP="00A93A28">
      <w:pPr>
        <w:numPr>
          <w:ilvl w:val="1"/>
          <w:numId w:val="24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smaller purchase</w:t>
      </w:r>
    </w:p>
    <w:p w:rsidR="00A93A28" w:rsidRDefault="00A93A28" w:rsidP="005C7FE5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b/>
          <w:szCs w:val="22"/>
        </w:rPr>
      </w:pPr>
      <w:r w:rsidRPr="00A93A28">
        <w:rPr>
          <w:rFonts w:ascii="Calibri" w:hAnsi="Calibri"/>
          <w:b/>
          <w:szCs w:val="22"/>
          <w:u w:val="single"/>
        </w:rPr>
        <w:t>Version 3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i/>
          <w:iCs/>
          <w:sz w:val="22"/>
          <w:szCs w:val="22"/>
        </w:rPr>
        <w:t>for individuals who selected a credit message &amp; completed application</w:t>
      </w:r>
      <w:r w:rsidR="00B2751C">
        <w:rPr>
          <w:rFonts w:ascii="Calibri" w:hAnsi="Calibri"/>
          <w:i/>
          <w:iCs/>
          <w:sz w:val="22"/>
          <w:szCs w:val="22"/>
        </w:rPr>
        <w:br/>
      </w:r>
    </w:p>
    <w:p w:rsidR="00A93A28" w:rsidRPr="00A93A28" w:rsidRDefault="00ED4419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</w:t>
      </w:r>
      <w:r>
        <w:rPr>
          <w:rFonts w:ascii="Calibri" w:hAnsi="Calibri"/>
          <w:sz w:val="22"/>
          <w:szCs w:val="22"/>
        </w:rPr>
        <w:t>1</w:t>
      </w:r>
      <w:r w:rsidR="00A93A28" w:rsidRPr="00A93A28">
        <w:rPr>
          <w:rFonts w:ascii="Calibri" w:hAnsi="Calibri"/>
          <w:sz w:val="22"/>
          <w:szCs w:val="22"/>
        </w:rPr>
        <w:t>. On a scale of 1 – 10 with 1 meaning very difficult and 10 meaning very easy, please rate the following. (S)</w:t>
      </w:r>
    </w:p>
    <w:p w:rsidR="00D943DA" w:rsidRPr="00A93A28" w:rsidRDefault="00A93A28" w:rsidP="00A93A28">
      <w:pPr>
        <w:numPr>
          <w:ilvl w:val="1"/>
          <w:numId w:val="25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The credit card application process</w:t>
      </w:r>
    </w:p>
    <w:p w:rsidR="00D943DA" w:rsidRPr="00A93A28" w:rsidRDefault="00A93A28" w:rsidP="00A93A28">
      <w:pPr>
        <w:numPr>
          <w:ilvl w:val="1"/>
          <w:numId w:val="25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Returning to previous page after completing application</w:t>
      </w:r>
    </w:p>
    <w:p w:rsidR="00D943DA" w:rsidRPr="00A93A28" w:rsidRDefault="00A93A28" w:rsidP="00A93A28">
      <w:pPr>
        <w:numPr>
          <w:ilvl w:val="1"/>
          <w:numId w:val="25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Clarity of application instructions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A93A28" w:rsidRPr="00A93A28" w:rsidRDefault="00ED4419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</w:t>
      </w:r>
      <w:r>
        <w:rPr>
          <w:rFonts w:ascii="Calibri" w:hAnsi="Calibri"/>
          <w:sz w:val="22"/>
          <w:szCs w:val="22"/>
        </w:rPr>
        <w:t>2</w:t>
      </w:r>
      <w:r w:rsidR="00A93A28" w:rsidRPr="00A93A28">
        <w:rPr>
          <w:rFonts w:ascii="Calibri" w:hAnsi="Calibri"/>
          <w:sz w:val="22"/>
          <w:szCs w:val="22"/>
        </w:rPr>
        <w:t>.  On a scale of 1 – 10 with 1 meaning very unappealing and 10 meaning very appealing how would you rate your credit card offer?</w:t>
      </w:r>
    </w:p>
    <w:p w:rsidR="00D943DA" w:rsidRPr="00A93A28" w:rsidRDefault="00A93A28" w:rsidP="00A93A28">
      <w:pPr>
        <w:numPr>
          <w:ilvl w:val="1"/>
          <w:numId w:val="26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 xml:space="preserve">1-10 scale </w:t>
      </w:r>
    </w:p>
    <w:p w:rsidR="00A93A28" w:rsidRPr="00A93A28" w:rsidRDefault="00ED4419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</w:t>
      </w:r>
      <w:r>
        <w:rPr>
          <w:rFonts w:ascii="Calibri" w:hAnsi="Calibri"/>
          <w:sz w:val="22"/>
          <w:szCs w:val="22"/>
        </w:rPr>
        <w:t>3</w:t>
      </w:r>
      <w:r w:rsidR="00A93A28" w:rsidRPr="00A93A28">
        <w:rPr>
          <w:rFonts w:ascii="Calibri" w:hAnsi="Calibri"/>
          <w:sz w:val="22"/>
          <w:szCs w:val="22"/>
        </w:rPr>
        <w:t xml:space="preserve">.  Did the credit offer that you received allow you to purchase a larger </w:t>
      </w:r>
      <w:r w:rsidR="00C92042">
        <w:rPr>
          <w:rFonts w:ascii="Calibri" w:hAnsi="Calibri"/>
          <w:sz w:val="22"/>
          <w:szCs w:val="22"/>
        </w:rPr>
        <w:t>grill</w:t>
      </w:r>
      <w:r w:rsidR="00A93A28" w:rsidRPr="00A93A28">
        <w:rPr>
          <w:rFonts w:ascii="Calibri" w:hAnsi="Calibri"/>
          <w:sz w:val="22"/>
          <w:szCs w:val="22"/>
        </w:rPr>
        <w:t xml:space="preserve">?  (S) </w:t>
      </w:r>
    </w:p>
    <w:p w:rsidR="00D943DA" w:rsidRPr="00A93A28" w:rsidRDefault="00A93A28" w:rsidP="00A93A28">
      <w:pPr>
        <w:numPr>
          <w:ilvl w:val="1"/>
          <w:numId w:val="27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Yes</w:t>
      </w:r>
    </w:p>
    <w:p w:rsidR="00D943DA" w:rsidRPr="00A93A28" w:rsidRDefault="00A93A28" w:rsidP="00A93A28">
      <w:pPr>
        <w:numPr>
          <w:ilvl w:val="1"/>
          <w:numId w:val="27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 xml:space="preserve">No </w:t>
      </w:r>
    </w:p>
    <w:p w:rsidR="00A93A28" w:rsidRDefault="00A93A28" w:rsidP="005C7FE5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</w:p>
    <w:sectPr w:rsidR="00A93A28" w:rsidSect="001351E8">
      <w:footerReference w:type="default" r:id="rId9"/>
      <w:headerReference w:type="first" r:id="rId10"/>
      <w:footerReference w:type="first" r:id="rId11"/>
      <w:pgSz w:w="12240" w:h="15840"/>
      <w:pgMar w:top="2160" w:right="1440" w:bottom="1440" w:left="1440" w:header="187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974" w:rsidRDefault="00D50974">
      <w:r>
        <w:separator/>
      </w:r>
    </w:p>
  </w:endnote>
  <w:endnote w:type="continuationSeparator" w:id="0">
    <w:p w:rsidR="00D50974" w:rsidRDefault="00D50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34D" w:rsidRDefault="009A3443" w:rsidP="00807468">
    <w:pPr>
      <w:pStyle w:val="Footer"/>
      <w:tabs>
        <w:tab w:val="clear" w:pos="4320"/>
        <w:tab w:val="clear" w:pos="8640"/>
        <w:tab w:val="left" w:pos="841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1280160</wp:posOffset>
              </wp:positionH>
              <wp:positionV relativeFrom="page">
                <wp:posOffset>9418320</wp:posOffset>
              </wp:positionV>
              <wp:extent cx="6119495" cy="457200"/>
              <wp:effectExtent l="0" t="0" r="0" b="0"/>
              <wp:wrapNone/>
              <wp:docPr id="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1949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334D" w:rsidRPr="00D8354A" w:rsidRDefault="0081334D" w:rsidP="00C367AB">
                          <w:pPr>
                            <w:jc w:val="right"/>
                            <w:rPr>
                              <w:rFonts w:ascii="Calibri" w:hAnsi="Calibri" w:cs="Calibri"/>
                              <w:color w:val="373334"/>
                              <w:spacing w:val="-4"/>
                              <w:sz w:val="19"/>
                              <w:szCs w:val="19"/>
                            </w:rPr>
                          </w:pPr>
                          <w:r w:rsidRPr="00C367AB">
                            <w:rPr>
                              <w:rFonts w:ascii="Calibri" w:hAnsi="Calibri" w:cs="Calibri"/>
                              <w:color w:val="B9B9B9"/>
                              <w:spacing w:val="-3"/>
                              <w:sz w:val="19"/>
                              <w:szCs w:val="19"/>
                            </w:rPr>
                            <w:t xml:space="preserve">1450 West Peachtree Street NW </w:t>
                          </w:r>
                          <w:r w:rsidRPr="00C367AB">
                            <w:rPr>
                              <w:rFonts w:ascii="Calibri" w:hAnsi="Calibri" w:cs="Calibri"/>
                              <w:color w:val="B9B9B9"/>
                              <w:spacing w:val="-3"/>
                              <w:position w:val="-2"/>
                              <w:sz w:val="19"/>
                              <w:szCs w:val="19"/>
                            </w:rPr>
                            <w:sym w:font="Symbol" w:char="F0EF"/>
                          </w:r>
                          <w:r w:rsidRPr="00C367AB">
                            <w:rPr>
                              <w:rFonts w:ascii="Calibri" w:hAnsi="Calibri" w:cs="Calibri"/>
                              <w:color w:val="B9B9B9"/>
                              <w:spacing w:val="-3"/>
                              <w:sz w:val="19"/>
                              <w:szCs w:val="19"/>
                            </w:rPr>
                            <w:t xml:space="preserve"> Atlanta, GA 30309 </w:t>
                          </w:r>
                          <w:r w:rsidRPr="00C367AB">
                            <w:rPr>
                              <w:rFonts w:ascii="Calibri" w:hAnsi="Calibri" w:cs="Calibri"/>
                              <w:color w:val="B9B9B9"/>
                              <w:spacing w:val="-3"/>
                              <w:position w:val="-2"/>
                              <w:sz w:val="19"/>
                              <w:szCs w:val="19"/>
                            </w:rPr>
                            <w:sym w:font="Symbol" w:char="F0EF"/>
                          </w:r>
                          <w:r w:rsidRPr="00C367AB">
                            <w:rPr>
                              <w:rFonts w:ascii="Calibri" w:hAnsi="Calibri" w:cs="Calibri"/>
                              <w:color w:val="B9B9B9"/>
                              <w:spacing w:val="-3"/>
                              <w:sz w:val="19"/>
                              <w:szCs w:val="19"/>
                            </w:rPr>
                            <w:t xml:space="preserve"> main:</w:t>
                          </w:r>
                          <w:r w:rsidRPr="00D8354A">
                            <w:rPr>
                              <w:rFonts w:ascii="Calibri" w:hAnsi="Calibri" w:cs="Calibri"/>
                              <w:color w:val="373334"/>
                              <w:spacing w:val="-3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C367AB">
                            <w:rPr>
                              <w:rFonts w:ascii="Calibri" w:hAnsi="Calibri" w:cs="Calibri"/>
                              <w:color w:val="F6D4B9"/>
                              <w:spacing w:val="-4"/>
                              <w:sz w:val="19"/>
                              <w:szCs w:val="19"/>
                            </w:rPr>
                            <w:t>678 420 4000</w:t>
                          </w:r>
                          <w:r w:rsidRPr="00D8354A">
                            <w:rPr>
                              <w:rFonts w:ascii="Calibri" w:hAnsi="Calibri" w:cs="Calibri"/>
                              <w:color w:val="373334"/>
                              <w:spacing w:val="-3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C367AB">
                            <w:rPr>
                              <w:rFonts w:ascii="Calibri" w:hAnsi="Calibri" w:cs="Calibri"/>
                              <w:color w:val="B9B9B9"/>
                              <w:spacing w:val="-3"/>
                              <w:position w:val="-2"/>
                              <w:sz w:val="19"/>
                              <w:szCs w:val="19"/>
                            </w:rPr>
                            <w:sym w:font="Symbol" w:char="F0EF"/>
                          </w:r>
                          <w:r w:rsidRPr="00C367AB">
                            <w:rPr>
                              <w:rFonts w:ascii="Calibri" w:hAnsi="Calibri" w:cs="Calibri"/>
                              <w:color w:val="B9B9B9"/>
                              <w:spacing w:val="-3"/>
                              <w:sz w:val="19"/>
                              <w:szCs w:val="19"/>
                            </w:rPr>
                            <w:t xml:space="preserve"> fax:</w:t>
                          </w:r>
                          <w:r w:rsidRPr="00D8354A">
                            <w:rPr>
                              <w:rFonts w:ascii="Calibri" w:hAnsi="Calibri" w:cs="Calibri"/>
                              <w:color w:val="373334"/>
                              <w:spacing w:val="-3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C367AB">
                            <w:rPr>
                              <w:rFonts w:ascii="Calibri" w:hAnsi="Calibri" w:cs="Calibri"/>
                              <w:color w:val="F6D4B9"/>
                              <w:spacing w:val="-4"/>
                              <w:sz w:val="19"/>
                              <w:szCs w:val="19"/>
                            </w:rPr>
                            <w:t>678 420 4090</w:t>
                          </w:r>
                        </w:p>
                        <w:p w:rsidR="0081334D" w:rsidRPr="00C367AB" w:rsidRDefault="0081334D" w:rsidP="00C367AB">
                          <w:pPr>
                            <w:jc w:val="right"/>
                            <w:rPr>
                              <w:rFonts w:ascii="Calibri" w:hAnsi="Calibri" w:cs="Calibri"/>
                              <w:color w:val="B9B9B9"/>
                              <w:spacing w:val="-4"/>
                              <w:sz w:val="19"/>
                              <w:szCs w:val="19"/>
                            </w:rPr>
                          </w:pPr>
                          <w:r w:rsidRPr="00C367AB">
                            <w:rPr>
                              <w:rFonts w:ascii="Calibri" w:hAnsi="Calibri" w:cs="Calibri"/>
                              <w:color w:val="B9B9B9"/>
                              <w:spacing w:val="-4"/>
                              <w:sz w:val="19"/>
                              <w:szCs w:val="19"/>
                            </w:rPr>
                            <w:t>mastermindmarketing.com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0" o:spid="_x0000_s1027" type="#_x0000_t202" style="position:absolute;margin-left:100.8pt;margin-top:741.6pt;width:481.85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" filled="f" stroked="f">
              <v:textbox>
                <w:txbxContent>
                  <w:p w:rsidR="0081334D" w:rsidRPr="00D8354A" w:rsidRDefault="0081334D" w:rsidP="00C367AB">
                    <w:pPr>
                      <w:jc w:val="right"/>
                      <w:rPr>
                        <w:rFonts w:ascii="Calibri" w:hAnsi="Calibri" w:cs="Calibri"/>
                        <w:color w:val="373334"/>
                        <w:spacing w:val="-4"/>
                        <w:sz w:val="19"/>
                        <w:szCs w:val="19"/>
                      </w:rPr>
                    </w:pPr>
                    <w:r w:rsidRPr="00C367AB">
                      <w:rPr>
                        <w:rFonts w:ascii="Calibri" w:hAnsi="Calibri" w:cs="Calibri"/>
                        <w:color w:val="B9B9B9"/>
                        <w:spacing w:val="-3"/>
                        <w:sz w:val="19"/>
                        <w:szCs w:val="19"/>
                      </w:rPr>
                      <w:t xml:space="preserve">1450 West Peachtree Street NW </w:t>
                    </w:r>
                    <w:r w:rsidRPr="00C367AB">
                      <w:rPr>
                        <w:rFonts w:ascii="Calibri" w:hAnsi="Calibri" w:cs="Calibri"/>
                        <w:color w:val="B9B9B9"/>
                        <w:spacing w:val="-3"/>
                        <w:position w:val="-2"/>
                        <w:sz w:val="19"/>
                        <w:szCs w:val="19"/>
                      </w:rPr>
                      <w:sym w:font="Symbol" w:char="F0EF"/>
                    </w:r>
                    <w:r w:rsidRPr="00C367AB">
                      <w:rPr>
                        <w:rFonts w:ascii="Calibri" w:hAnsi="Calibri" w:cs="Calibri"/>
                        <w:color w:val="B9B9B9"/>
                        <w:spacing w:val="-3"/>
                        <w:sz w:val="19"/>
                        <w:szCs w:val="19"/>
                      </w:rPr>
                      <w:t xml:space="preserve"> Atlanta, GA 30309 </w:t>
                    </w:r>
                    <w:r w:rsidRPr="00C367AB">
                      <w:rPr>
                        <w:rFonts w:ascii="Calibri" w:hAnsi="Calibri" w:cs="Calibri"/>
                        <w:color w:val="B9B9B9"/>
                        <w:spacing w:val="-3"/>
                        <w:position w:val="-2"/>
                        <w:sz w:val="19"/>
                        <w:szCs w:val="19"/>
                      </w:rPr>
                      <w:sym w:font="Symbol" w:char="F0EF"/>
                    </w:r>
                    <w:r w:rsidRPr="00C367AB">
                      <w:rPr>
                        <w:rFonts w:ascii="Calibri" w:hAnsi="Calibri" w:cs="Calibri"/>
                        <w:color w:val="B9B9B9"/>
                        <w:spacing w:val="-3"/>
                        <w:sz w:val="19"/>
                        <w:szCs w:val="19"/>
                      </w:rPr>
                      <w:t xml:space="preserve"> main:</w:t>
                    </w:r>
                    <w:r w:rsidRPr="00D8354A">
                      <w:rPr>
                        <w:rFonts w:ascii="Calibri" w:hAnsi="Calibri" w:cs="Calibri"/>
                        <w:color w:val="373334"/>
                        <w:spacing w:val="-3"/>
                        <w:sz w:val="19"/>
                        <w:szCs w:val="19"/>
                      </w:rPr>
                      <w:t xml:space="preserve"> </w:t>
                    </w:r>
                    <w:r w:rsidRPr="00C367AB">
                      <w:rPr>
                        <w:rFonts w:ascii="Calibri" w:hAnsi="Calibri" w:cs="Calibri"/>
                        <w:color w:val="F6D4B9"/>
                        <w:spacing w:val="-4"/>
                        <w:sz w:val="19"/>
                        <w:szCs w:val="19"/>
                      </w:rPr>
                      <w:t>678 420 4000</w:t>
                    </w:r>
                    <w:r w:rsidRPr="00D8354A">
                      <w:rPr>
                        <w:rFonts w:ascii="Calibri" w:hAnsi="Calibri" w:cs="Calibri"/>
                        <w:color w:val="373334"/>
                        <w:spacing w:val="-3"/>
                        <w:sz w:val="19"/>
                        <w:szCs w:val="19"/>
                      </w:rPr>
                      <w:t xml:space="preserve"> </w:t>
                    </w:r>
                    <w:r w:rsidRPr="00C367AB">
                      <w:rPr>
                        <w:rFonts w:ascii="Calibri" w:hAnsi="Calibri" w:cs="Calibri"/>
                        <w:color w:val="B9B9B9"/>
                        <w:spacing w:val="-3"/>
                        <w:position w:val="-2"/>
                        <w:sz w:val="19"/>
                        <w:szCs w:val="19"/>
                      </w:rPr>
                      <w:sym w:font="Symbol" w:char="F0EF"/>
                    </w:r>
                    <w:r w:rsidRPr="00C367AB">
                      <w:rPr>
                        <w:rFonts w:ascii="Calibri" w:hAnsi="Calibri" w:cs="Calibri"/>
                        <w:color w:val="B9B9B9"/>
                        <w:spacing w:val="-3"/>
                        <w:sz w:val="19"/>
                        <w:szCs w:val="19"/>
                      </w:rPr>
                      <w:t xml:space="preserve"> fax:</w:t>
                    </w:r>
                    <w:r w:rsidRPr="00D8354A">
                      <w:rPr>
                        <w:rFonts w:ascii="Calibri" w:hAnsi="Calibri" w:cs="Calibri"/>
                        <w:color w:val="373334"/>
                        <w:spacing w:val="-3"/>
                        <w:sz w:val="19"/>
                        <w:szCs w:val="19"/>
                      </w:rPr>
                      <w:t xml:space="preserve"> </w:t>
                    </w:r>
                    <w:r w:rsidRPr="00C367AB">
                      <w:rPr>
                        <w:rFonts w:ascii="Calibri" w:hAnsi="Calibri" w:cs="Calibri"/>
                        <w:color w:val="F6D4B9"/>
                        <w:spacing w:val="-4"/>
                        <w:sz w:val="19"/>
                        <w:szCs w:val="19"/>
                      </w:rPr>
                      <w:t>678 420 4090</w:t>
                    </w:r>
                  </w:p>
                  <w:p w:rsidR="0081334D" w:rsidRPr="00C367AB" w:rsidRDefault="0081334D" w:rsidP="00C367AB">
                    <w:pPr>
                      <w:jc w:val="right"/>
                      <w:rPr>
                        <w:rFonts w:ascii="Calibri" w:hAnsi="Calibri" w:cs="Calibri"/>
                        <w:color w:val="B9B9B9"/>
                        <w:spacing w:val="-4"/>
                        <w:sz w:val="19"/>
                        <w:szCs w:val="19"/>
                      </w:rPr>
                    </w:pPr>
                    <w:r w:rsidRPr="00C367AB">
                      <w:rPr>
                        <w:rFonts w:ascii="Calibri" w:hAnsi="Calibri" w:cs="Calibri"/>
                        <w:color w:val="B9B9B9"/>
                        <w:spacing w:val="-4"/>
                        <w:sz w:val="19"/>
                        <w:szCs w:val="19"/>
                      </w:rPr>
                      <w:t>mastermindmarketing.com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1334D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page">
            <wp:posOffset>328930</wp:posOffset>
          </wp:positionH>
          <wp:positionV relativeFrom="page">
            <wp:posOffset>9281160</wp:posOffset>
          </wp:positionV>
          <wp:extent cx="841375" cy="467995"/>
          <wp:effectExtent l="19050" t="0" r="0" b="0"/>
          <wp:wrapNone/>
          <wp:docPr id="38" name="Picture 38" descr="M with shadow 30% ghos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M with shadow 30% ghos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375" cy="467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1334D"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34D" w:rsidRDefault="009A344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1280160</wp:posOffset>
              </wp:positionH>
              <wp:positionV relativeFrom="page">
                <wp:posOffset>9418320</wp:posOffset>
              </wp:positionV>
              <wp:extent cx="6119495" cy="457200"/>
              <wp:effectExtent l="0" t="0" r="0" b="0"/>
              <wp:wrapNone/>
              <wp:docPr id="1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1949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334D" w:rsidRPr="00D8354A" w:rsidRDefault="0081334D" w:rsidP="00D8354A">
                          <w:pPr>
                            <w:jc w:val="right"/>
                            <w:rPr>
                              <w:rFonts w:ascii="Calibri" w:hAnsi="Calibri" w:cs="Calibri"/>
                              <w:color w:val="373334"/>
                              <w:spacing w:val="-4"/>
                              <w:sz w:val="19"/>
                              <w:szCs w:val="19"/>
                            </w:rPr>
                          </w:pPr>
                          <w:r w:rsidRPr="00D8354A">
                            <w:rPr>
                              <w:rFonts w:ascii="Calibri" w:hAnsi="Calibri" w:cs="Calibri"/>
                              <w:color w:val="373334"/>
                              <w:spacing w:val="-3"/>
                              <w:sz w:val="19"/>
                              <w:szCs w:val="19"/>
                            </w:rPr>
                            <w:t xml:space="preserve">1450 West Peachtree Street NW </w:t>
                          </w:r>
                          <w:r w:rsidRPr="00D8354A">
                            <w:rPr>
                              <w:rFonts w:ascii="Calibri" w:hAnsi="Calibri" w:cs="Calibri"/>
                              <w:color w:val="373334"/>
                              <w:spacing w:val="-3"/>
                              <w:position w:val="-2"/>
                              <w:sz w:val="19"/>
                              <w:szCs w:val="19"/>
                            </w:rPr>
                            <w:sym w:font="Symbol" w:char="F0EF"/>
                          </w:r>
                          <w:r w:rsidRPr="00D8354A">
                            <w:rPr>
                              <w:rFonts w:ascii="Calibri" w:hAnsi="Calibri" w:cs="Calibri"/>
                              <w:color w:val="373334"/>
                              <w:spacing w:val="-3"/>
                              <w:sz w:val="19"/>
                              <w:szCs w:val="19"/>
                            </w:rPr>
                            <w:t xml:space="preserve"> Atlanta, GA 30309 </w:t>
                          </w:r>
                          <w:r w:rsidRPr="00D8354A">
                            <w:rPr>
                              <w:rFonts w:ascii="Calibri" w:hAnsi="Calibri" w:cs="Calibri"/>
                              <w:color w:val="373334"/>
                              <w:spacing w:val="-3"/>
                              <w:position w:val="-2"/>
                              <w:sz w:val="19"/>
                              <w:szCs w:val="19"/>
                            </w:rPr>
                            <w:sym w:font="Symbol" w:char="F0EF"/>
                          </w:r>
                          <w:r w:rsidRPr="00D8354A">
                            <w:rPr>
                              <w:rFonts w:ascii="Calibri" w:hAnsi="Calibri" w:cs="Calibri"/>
                              <w:color w:val="373334"/>
                              <w:spacing w:val="-3"/>
                              <w:sz w:val="19"/>
                              <w:szCs w:val="19"/>
                            </w:rPr>
                            <w:t xml:space="preserve"> main: </w:t>
                          </w:r>
                          <w:r w:rsidRPr="00C367AB">
                            <w:rPr>
                              <w:rFonts w:ascii="Calibri" w:hAnsi="Calibri" w:cs="Calibri"/>
                              <w:color w:val="D97A32"/>
                              <w:spacing w:val="-4"/>
                              <w:sz w:val="19"/>
                              <w:szCs w:val="19"/>
                            </w:rPr>
                            <w:t>678 420 4000</w:t>
                          </w:r>
                          <w:r w:rsidRPr="00D8354A">
                            <w:rPr>
                              <w:rFonts w:ascii="Calibri" w:hAnsi="Calibri" w:cs="Calibri"/>
                              <w:color w:val="373334"/>
                              <w:spacing w:val="-3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D8354A">
                            <w:rPr>
                              <w:rFonts w:ascii="Calibri" w:hAnsi="Calibri" w:cs="Calibri"/>
                              <w:color w:val="373334"/>
                              <w:spacing w:val="-3"/>
                              <w:position w:val="-2"/>
                              <w:sz w:val="19"/>
                              <w:szCs w:val="19"/>
                            </w:rPr>
                            <w:sym w:font="Symbol" w:char="F0EF"/>
                          </w:r>
                          <w:r w:rsidRPr="00D8354A">
                            <w:rPr>
                              <w:rFonts w:ascii="Calibri" w:hAnsi="Calibri" w:cs="Calibri"/>
                              <w:color w:val="373334"/>
                              <w:spacing w:val="-3"/>
                              <w:sz w:val="19"/>
                              <w:szCs w:val="19"/>
                            </w:rPr>
                            <w:t xml:space="preserve"> fax: </w:t>
                          </w:r>
                          <w:r w:rsidRPr="00C367AB">
                            <w:rPr>
                              <w:rFonts w:ascii="Calibri" w:hAnsi="Calibri" w:cs="Calibri"/>
                              <w:color w:val="D97A32"/>
                              <w:spacing w:val="-4"/>
                              <w:sz w:val="19"/>
                              <w:szCs w:val="19"/>
                            </w:rPr>
                            <w:t>678 420 4090</w:t>
                          </w:r>
                        </w:p>
                        <w:p w:rsidR="0081334D" w:rsidRPr="00D8354A" w:rsidRDefault="0081334D" w:rsidP="00D8354A">
                          <w:pPr>
                            <w:jc w:val="right"/>
                            <w:rPr>
                              <w:rFonts w:ascii="Calibri" w:hAnsi="Calibri" w:cs="Calibri"/>
                              <w:spacing w:val="-4"/>
                              <w:sz w:val="19"/>
                              <w:szCs w:val="19"/>
                            </w:rPr>
                          </w:pPr>
                          <w:r w:rsidRPr="00D8354A">
                            <w:rPr>
                              <w:rFonts w:ascii="Calibri" w:hAnsi="Calibri" w:cs="Calibri"/>
                              <w:spacing w:val="-4"/>
                              <w:sz w:val="19"/>
                              <w:szCs w:val="19"/>
                            </w:rPr>
                            <w:t>mastermindmarketing.com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5" o:spid="_x0000_s1029" type="#_x0000_t202" style="position:absolute;margin-left:100.8pt;margin-top:741.6pt;width:481.8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" filled="f" stroked="f">
              <v:textbox>
                <w:txbxContent>
                  <w:p w:rsidR="0081334D" w:rsidRPr="00D8354A" w:rsidRDefault="0081334D" w:rsidP="00D8354A">
                    <w:pPr>
                      <w:jc w:val="right"/>
                      <w:rPr>
                        <w:rFonts w:ascii="Calibri" w:hAnsi="Calibri" w:cs="Calibri"/>
                        <w:color w:val="373334"/>
                        <w:spacing w:val="-4"/>
                        <w:sz w:val="19"/>
                        <w:szCs w:val="19"/>
                      </w:rPr>
                    </w:pPr>
                    <w:r w:rsidRPr="00D8354A">
                      <w:rPr>
                        <w:rFonts w:ascii="Calibri" w:hAnsi="Calibri" w:cs="Calibri"/>
                        <w:color w:val="373334"/>
                        <w:spacing w:val="-3"/>
                        <w:sz w:val="19"/>
                        <w:szCs w:val="19"/>
                      </w:rPr>
                      <w:t xml:space="preserve">1450 West Peachtree Street NW </w:t>
                    </w:r>
                    <w:r w:rsidRPr="00D8354A">
                      <w:rPr>
                        <w:rFonts w:ascii="Calibri" w:hAnsi="Calibri" w:cs="Calibri"/>
                        <w:color w:val="373334"/>
                        <w:spacing w:val="-3"/>
                        <w:position w:val="-2"/>
                        <w:sz w:val="19"/>
                        <w:szCs w:val="19"/>
                      </w:rPr>
                      <w:sym w:font="Symbol" w:char="F0EF"/>
                    </w:r>
                    <w:r w:rsidRPr="00D8354A">
                      <w:rPr>
                        <w:rFonts w:ascii="Calibri" w:hAnsi="Calibri" w:cs="Calibri"/>
                        <w:color w:val="373334"/>
                        <w:spacing w:val="-3"/>
                        <w:sz w:val="19"/>
                        <w:szCs w:val="19"/>
                      </w:rPr>
                      <w:t xml:space="preserve"> Atlanta, GA 30309 </w:t>
                    </w:r>
                    <w:r w:rsidRPr="00D8354A">
                      <w:rPr>
                        <w:rFonts w:ascii="Calibri" w:hAnsi="Calibri" w:cs="Calibri"/>
                        <w:color w:val="373334"/>
                        <w:spacing w:val="-3"/>
                        <w:position w:val="-2"/>
                        <w:sz w:val="19"/>
                        <w:szCs w:val="19"/>
                      </w:rPr>
                      <w:sym w:font="Symbol" w:char="F0EF"/>
                    </w:r>
                    <w:r w:rsidRPr="00D8354A">
                      <w:rPr>
                        <w:rFonts w:ascii="Calibri" w:hAnsi="Calibri" w:cs="Calibri"/>
                        <w:color w:val="373334"/>
                        <w:spacing w:val="-3"/>
                        <w:sz w:val="19"/>
                        <w:szCs w:val="19"/>
                      </w:rPr>
                      <w:t xml:space="preserve"> main: </w:t>
                    </w:r>
                    <w:r w:rsidRPr="00C367AB">
                      <w:rPr>
                        <w:rFonts w:ascii="Calibri" w:hAnsi="Calibri" w:cs="Calibri"/>
                        <w:color w:val="D97A32"/>
                        <w:spacing w:val="-4"/>
                        <w:sz w:val="19"/>
                        <w:szCs w:val="19"/>
                      </w:rPr>
                      <w:t>678 420 4000</w:t>
                    </w:r>
                    <w:r w:rsidRPr="00D8354A">
                      <w:rPr>
                        <w:rFonts w:ascii="Calibri" w:hAnsi="Calibri" w:cs="Calibri"/>
                        <w:color w:val="373334"/>
                        <w:spacing w:val="-3"/>
                        <w:sz w:val="19"/>
                        <w:szCs w:val="19"/>
                      </w:rPr>
                      <w:t xml:space="preserve"> </w:t>
                    </w:r>
                    <w:r w:rsidRPr="00D8354A">
                      <w:rPr>
                        <w:rFonts w:ascii="Calibri" w:hAnsi="Calibri" w:cs="Calibri"/>
                        <w:color w:val="373334"/>
                        <w:spacing w:val="-3"/>
                        <w:position w:val="-2"/>
                        <w:sz w:val="19"/>
                        <w:szCs w:val="19"/>
                      </w:rPr>
                      <w:sym w:font="Symbol" w:char="F0EF"/>
                    </w:r>
                    <w:r w:rsidRPr="00D8354A">
                      <w:rPr>
                        <w:rFonts w:ascii="Calibri" w:hAnsi="Calibri" w:cs="Calibri"/>
                        <w:color w:val="373334"/>
                        <w:spacing w:val="-3"/>
                        <w:sz w:val="19"/>
                        <w:szCs w:val="19"/>
                      </w:rPr>
                      <w:t xml:space="preserve"> fax: </w:t>
                    </w:r>
                    <w:r w:rsidRPr="00C367AB">
                      <w:rPr>
                        <w:rFonts w:ascii="Calibri" w:hAnsi="Calibri" w:cs="Calibri"/>
                        <w:color w:val="D97A32"/>
                        <w:spacing w:val="-4"/>
                        <w:sz w:val="19"/>
                        <w:szCs w:val="19"/>
                      </w:rPr>
                      <w:t>678 420 4090</w:t>
                    </w:r>
                  </w:p>
                  <w:p w:rsidR="0081334D" w:rsidRPr="00D8354A" w:rsidRDefault="0081334D" w:rsidP="00D8354A">
                    <w:pPr>
                      <w:jc w:val="right"/>
                      <w:rPr>
                        <w:rFonts w:ascii="Calibri" w:hAnsi="Calibri" w:cs="Calibri"/>
                        <w:spacing w:val="-4"/>
                        <w:sz w:val="19"/>
                        <w:szCs w:val="19"/>
                      </w:rPr>
                    </w:pPr>
                    <w:r w:rsidRPr="00D8354A">
                      <w:rPr>
                        <w:rFonts w:ascii="Calibri" w:hAnsi="Calibri" w:cs="Calibri"/>
                        <w:spacing w:val="-4"/>
                        <w:sz w:val="19"/>
                        <w:szCs w:val="19"/>
                      </w:rPr>
                      <w:t>mastermindmarketing.com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974" w:rsidRDefault="00D50974">
      <w:r>
        <w:separator/>
      </w:r>
    </w:p>
  </w:footnote>
  <w:footnote w:type="continuationSeparator" w:id="0">
    <w:p w:rsidR="00D50974" w:rsidRDefault="00D509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34D" w:rsidRDefault="009A344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4572000</wp:posOffset>
              </wp:positionH>
              <wp:positionV relativeFrom="page">
                <wp:posOffset>365760</wp:posOffset>
              </wp:positionV>
              <wp:extent cx="2788920" cy="762000"/>
              <wp:effectExtent l="0" t="0" r="0" b="0"/>
              <wp:wrapNone/>
              <wp:docPr id="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892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334D" w:rsidRDefault="0081334D" w:rsidP="001351E8">
                          <w:pPr>
                            <w:jc w:val="right"/>
                            <w:rPr>
                              <w:rFonts w:ascii="Calibri" w:hAnsi="Calibri" w:cs="Calibr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32"/>
                              <w:szCs w:val="32"/>
                            </w:rPr>
                            <w:t>EXIT SURVEY QUESTIONS</w:t>
                          </w:r>
                          <w:r w:rsidR="00132CB7">
                            <w:rPr>
                              <w:rFonts w:ascii="Calibri" w:hAnsi="Calibri" w:cs="Calibri"/>
                              <w:sz w:val="32"/>
                              <w:szCs w:val="32"/>
                            </w:rPr>
                            <w:t xml:space="preserve"> - ENHANCED</w:t>
                          </w:r>
                        </w:p>
                        <w:p w:rsidR="0081334D" w:rsidRPr="00C04EEF" w:rsidRDefault="0081334D" w:rsidP="00A93A28">
                          <w:pPr>
                            <w:jc w:val="center"/>
                            <w:rPr>
                              <w:rFonts w:ascii="Calibri" w:hAnsi="Calibri" w:cs="Calibri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4" o:spid="_x0000_s1028" type="#_x0000_t202" style="position:absolute;margin-left:5in;margin-top:28.8pt;width:219.6pt;height:60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" filled="f" fillcolor="red" stroked="f">
              <v:textbox>
                <w:txbxContent>
                  <w:p w:rsidR="0081334D" w:rsidRDefault="0081334D" w:rsidP="001351E8">
                    <w:pPr>
                      <w:jc w:val="right"/>
                      <w:rPr>
                        <w:rFonts w:ascii="Calibri" w:hAnsi="Calibri" w:cs="Calibri"/>
                        <w:sz w:val="32"/>
                        <w:szCs w:val="32"/>
                      </w:rPr>
                    </w:pPr>
                    <w:r>
                      <w:rPr>
                        <w:rFonts w:ascii="Calibri" w:hAnsi="Calibri" w:cs="Calibri"/>
                        <w:sz w:val="32"/>
                        <w:szCs w:val="32"/>
                      </w:rPr>
                      <w:t>EXIT SURVEY QUESTIONS</w:t>
                    </w:r>
                    <w:r w:rsidR="00132CB7">
                      <w:rPr>
                        <w:rFonts w:ascii="Calibri" w:hAnsi="Calibri" w:cs="Calibri"/>
                        <w:sz w:val="32"/>
                        <w:szCs w:val="32"/>
                      </w:rPr>
                      <w:t xml:space="preserve"> - ENHANCED</w:t>
                    </w:r>
                  </w:p>
                  <w:p w:rsidR="0081334D" w:rsidRPr="00C04EEF" w:rsidRDefault="0081334D" w:rsidP="00A93A28">
                    <w:pPr>
                      <w:jc w:val="center"/>
                      <w:rPr>
                        <w:rFonts w:ascii="Calibri" w:hAnsi="Calibri" w:cs="Calibri"/>
                        <w:sz w:val="32"/>
                        <w:szCs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81334D">
      <w:rPr>
        <w:noProof/>
      </w:rPr>
      <w:drawing>
        <wp:anchor distT="0" distB="0" distL="118745" distR="118745" simplePos="0" relativeHeight="251655680" behindDoc="0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291465</wp:posOffset>
          </wp:positionV>
          <wp:extent cx="1219835" cy="904875"/>
          <wp:effectExtent l="19050" t="0" r="0" b="0"/>
          <wp:wrapSquare wrapText="bothSides"/>
          <wp:docPr id="33" name="Picture 33" descr="Mastermind_smallM_stacked_RGB 0816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Mastermind_smallM_stacked_RGB 08161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835" cy="90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0190"/>
    <w:multiLevelType w:val="hybridMultilevel"/>
    <w:tmpl w:val="4E66FD5A"/>
    <w:lvl w:ilvl="0" w:tplc="F6140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81C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7EB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A6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645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BC3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C0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81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EA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4169B7"/>
    <w:multiLevelType w:val="hybridMultilevel"/>
    <w:tmpl w:val="C83C1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D545C2E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E7D25"/>
    <w:multiLevelType w:val="hybridMultilevel"/>
    <w:tmpl w:val="765ACE7A"/>
    <w:lvl w:ilvl="0" w:tplc="AE2C5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23E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C2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EF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F8F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D05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F6E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869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047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A77030F"/>
    <w:multiLevelType w:val="hybridMultilevel"/>
    <w:tmpl w:val="E9CCD752"/>
    <w:lvl w:ilvl="0" w:tplc="E6722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82B1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50B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8C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685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3EA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B09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742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2E1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D16204"/>
    <w:multiLevelType w:val="hybridMultilevel"/>
    <w:tmpl w:val="24620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EB42ED4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C0A03"/>
    <w:multiLevelType w:val="hybridMultilevel"/>
    <w:tmpl w:val="9332773A"/>
    <w:lvl w:ilvl="0" w:tplc="50CAA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D47F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66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EE5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E01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160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047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6AD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0CA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C51787"/>
    <w:multiLevelType w:val="hybridMultilevel"/>
    <w:tmpl w:val="AAAAC9FA"/>
    <w:lvl w:ilvl="0" w:tplc="0DC0F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442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700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8C7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C42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EE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21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0EA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F2A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04955A6"/>
    <w:multiLevelType w:val="hybridMultilevel"/>
    <w:tmpl w:val="F656F838"/>
    <w:lvl w:ilvl="0" w:tplc="03F89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08D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B49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C3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4C0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D04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C6C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AC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2C6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369355E"/>
    <w:multiLevelType w:val="hybridMultilevel"/>
    <w:tmpl w:val="22A8CB08"/>
    <w:lvl w:ilvl="0" w:tplc="ABD6B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3413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200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87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482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22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E89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E89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6F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BB876BF"/>
    <w:multiLevelType w:val="hybridMultilevel"/>
    <w:tmpl w:val="A2C277E4"/>
    <w:lvl w:ilvl="0" w:tplc="04489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9CE7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04E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005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26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405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0A0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E2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1EAC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E6C1395"/>
    <w:multiLevelType w:val="hybridMultilevel"/>
    <w:tmpl w:val="C37ACC64"/>
    <w:lvl w:ilvl="0" w:tplc="D218A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46AB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961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840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C23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E2B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A6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8C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47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426411E"/>
    <w:multiLevelType w:val="hybridMultilevel"/>
    <w:tmpl w:val="BD666BBC"/>
    <w:lvl w:ilvl="0" w:tplc="73505ABE">
      <w:start w:val="4"/>
      <w:numFmt w:val="bullet"/>
      <w:lvlText w:val="-"/>
      <w:lvlJc w:val="left"/>
      <w:pPr>
        <w:ind w:left="1800" w:hanging="360"/>
      </w:pPr>
      <w:rPr>
        <w:rFonts w:ascii="Calibri" w:eastAsia="Cambria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525D21"/>
    <w:multiLevelType w:val="hybridMultilevel"/>
    <w:tmpl w:val="0E227E54"/>
    <w:lvl w:ilvl="0" w:tplc="00FAB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AD7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D0B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D67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12B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40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4D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0C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A8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7CF3508"/>
    <w:multiLevelType w:val="hybridMultilevel"/>
    <w:tmpl w:val="5D5CEE3A"/>
    <w:lvl w:ilvl="0" w:tplc="A6906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C8E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086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4A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E296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B07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CC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C68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4E2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7E87E34"/>
    <w:multiLevelType w:val="hybridMultilevel"/>
    <w:tmpl w:val="96A8434A"/>
    <w:lvl w:ilvl="0" w:tplc="73505ABE">
      <w:start w:val="4"/>
      <w:numFmt w:val="bullet"/>
      <w:lvlText w:val="-"/>
      <w:lvlJc w:val="left"/>
      <w:pPr>
        <w:ind w:left="180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805579E"/>
    <w:multiLevelType w:val="hybridMultilevel"/>
    <w:tmpl w:val="03529DC4"/>
    <w:lvl w:ilvl="0" w:tplc="FD12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E0F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A9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D29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F4C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DA7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B60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2E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E0F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AE76160"/>
    <w:multiLevelType w:val="hybridMultilevel"/>
    <w:tmpl w:val="C9DA65F4"/>
    <w:lvl w:ilvl="0" w:tplc="AE8CE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88BE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01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E8D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07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41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548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EA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209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B113019"/>
    <w:multiLevelType w:val="multilevel"/>
    <w:tmpl w:val="D8BE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C82BB3"/>
    <w:multiLevelType w:val="hybridMultilevel"/>
    <w:tmpl w:val="C83C1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D545C2E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692CD9"/>
    <w:multiLevelType w:val="hybridMultilevel"/>
    <w:tmpl w:val="9A7E6556"/>
    <w:lvl w:ilvl="0" w:tplc="192C1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03E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66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8E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8CF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80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4E6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A2F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8E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C60365B"/>
    <w:multiLevelType w:val="hybridMultilevel"/>
    <w:tmpl w:val="075CBD6E"/>
    <w:lvl w:ilvl="0" w:tplc="2D545C2E">
      <w:start w:val="1"/>
      <w:numFmt w:val="lowerLetter"/>
      <w:lvlText w:val="%1."/>
      <w:lvlJc w:val="left"/>
      <w:pPr>
        <w:ind w:left="144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181489"/>
    <w:multiLevelType w:val="hybridMultilevel"/>
    <w:tmpl w:val="0A5E150E"/>
    <w:lvl w:ilvl="0" w:tplc="1C8EB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8A9A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9EE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67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24A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0E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A1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988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643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D716078"/>
    <w:multiLevelType w:val="hybridMultilevel"/>
    <w:tmpl w:val="539AAE66"/>
    <w:lvl w:ilvl="0" w:tplc="2FC02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401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65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0D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6E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BC9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4B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54D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086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0C57A36"/>
    <w:multiLevelType w:val="hybridMultilevel"/>
    <w:tmpl w:val="C83C1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D545C2E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D933BA"/>
    <w:multiLevelType w:val="hybridMultilevel"/>
    <w:tmpl w:val="4F84F6E0"/>
    <w:lvl w:ilvl="0" w:tplc="7DB04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4AB5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7E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01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CCF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03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48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09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EA3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7705E77"/>
    <w:multiLevelType w:val="hybridMultilevel"/>
    <w:tmpl w:val="B150C27C"/>
    <w:lvl w:ilvl="0" w:tplc="92823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277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4A7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C4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4E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88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CE6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A42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C7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BC502C5"/>
    <w:multiLevelType w:val="hybridMultilevel"/>
    <w:tmpl w:val="C08C4372"/>
    <w:lvl w:ilvl="0" w:tplc="F0766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BA8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1EA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CC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EE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4C2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44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928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D05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4"/>
  </w:num>
  <w:num w:numId="3">
    <w:abstractNumId w:val="14"/>
  </w:num>
  <w:num w:numId="4">
    <w:abstractNumId w:val="17"/>
  </w:num>
  <w:num w:numId="5">
    <w:abstractNumId w:val="11"/>
  </w:num>
  <w:num w:numId="6">
    <w:abstractNumId w:val="18"/>
  </w:num>
  <w:num w:numId="7">
    <w:abstractNumId w:val="20"/>
  </w:num>
  <w:num w:numId="8">
    <w:abstractNumId w:val="1"/>
  </w:num>
  <w:num w:numId="9">
    <w:abstractNumId w:val="26"/>
  </w:num>
  <w:num w:numId="10">
    <w:abstractNumId w:val="15"/>
  </w:num>
  <w:num w:numId="11">
    <w:abstractNumId w:val="7"/>
  </w:num>
  <w:num w:numId="12">
    <w:abstractNumId w:val="25"/>
  </w:num>
  <w:num w:numId="13">
    <w:abstractNumId w:val="21"/>
  </w:num>
  <w:num w:numId="14">
    <w:abstractNumId w:val="16"/>
  </w:num>
  <w:num w:numId="15">
    <w:abstractNumId w:val="13"/>
  </w:num>
  <w:num w:numId="16">
    <w:abstractNumId w:val="6"/>
  </w:num>
  <w:num w:numId="17">
    <w:abstractNumId w:val="3"/>
  </w:num>
  <w:num w:numId="18">
    <w:abstractNumId w:val="8"/>
  </w:num>
  <w:num w:numId="19">
    <w:abstractNumId w:val="12"/>
  </w:num>
  <w:num w:numId="20">
    <w:abstractNumId w:val="2"/>
  </w:num>
  <w:num w:numId="21">
    <w:abstractNumId w:val="24"/>
  </w:num>
  <w:num w:numId="22">
    <w:abstractNumId w:val="5"/>
  </w:num>
  <w:num w:numId="23">
    <w:abstractNumId w:val="9"/>
  </w:num>
  <w:num w:numId="24">
    <w:abstractNumId w:val="0"/>
  </w:num>
  <w:num w:numId="25">
    <w:abstractNumId w:val="19"/>
  </w:num>
  <w:num w:numId="26">
    <w:abstractNumId w:val="10"/>
  </w:num>
  <w:num w:numId="27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lstead,Parker">
    <w15:presenceInfo w15:providerId="AD" w15:userId="S-1-5-21-1993962763-2146898463-682003330-21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7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EA0"/>
    <w:rsid w:val="0000367D"/>
    <w:rsid w:val="00010BF5"/>
    <w:rsid w:val="00011428"/>
    <w:rsid w:val="00016A0B"/>
    <w:rsid w:val="00020838"/>
    <w:rsid w:val="00025338"/>
    <w:rsid w:val="000314F5"/>
    <w:rsid w:val="00034344"/>
    <w:rsid w:val="00040512"/>
    <w:rsid w:val="000414EE"/>
    <w:rsid w:val="00052912"/>
    <w:rsid w:val="00054A98"/>
    <w:rsid w:val="00072E03"/>
    <w:rsid w:val="000748F4"/>
    <w:rsid w:val="00075E49"/>
    <w:rsid w:val="00077CFF"/>
    <w:rsid w:val="0008655C"/>
    <w:rsid w:val="000A2212"/>
    <w:rsid w:val="000A45FC"/>
    <w:rsid w:val="000A4E91"/>
    <w:rsid w:val="000B66FB"/>
    <w:rsid w:val="000C3EE5"/>
    <w:rsid w:val="000C449D"/>
    <w:rsid w:val="000C518C"/>
    <w:rsid w:val="000D3887"/>
    <w:rsid w:val="000D6A07"/>
    <w:rsid w:val="000E11E0"/>
    <w:rsid w:val="000E31BF"/>
    <w:rsid w:val="000F5B8D"/>
    <w:rsid w:val="00104171"/>
    <w:rsid w:val="00112EDF"/>
    <w:rsid w:val="0011370C"/>
    <w:rsid w:val="00120254"/>
    <w:rsid w:val="001242A3"/>
    <w:rsid w:val="00132CB7"/>
    <w:rsid w:val="001351E8"/>
    <w:rsid w:val="001450ED"/>
    <w:rsid w:val="0014590A"/>
    <w:rsid w:val="001478E9"/>
    <w:rsid w:val="00151590"/>
    <w:rsid w:val="001540D6"/>
    <w:rsid w:val="00167B54"/>
    <w:rsid w:val="00170051"/>
    <w:rsid w:val="00174934"/>
    <w:rsid w:val="00174BED"/>
    <w:rsid w:val="00174D11"/>
    <w:rsid w:val="001934AF"/>
    <w:rsid w:val="001A1833"/>
    <w:rsid w:val="001A49D2"/>
    <w:rsid w:val="001B4AF3"/>
    <w:rsid w:val="001B5265"/>
    <w:rsid w:val="001C14A2"/>
    <w:rsid w:val="001C2082"/>
    <w:rsid w:val="001C5F35"/>
    <w:rsid w:val="001E5769"/>
    <w:rsid w:val="001F0528"/>
    <w:rsid w:val="001F0D83"/>
    <w:rsid w:val="001F1927"/>
    <w:rsid w:val="001F7698"/>
    <w:rsid w:val="00202C96"/>
    <w:rsid w:val="00203040"/>
    <w:rsid w:val="0022306B"/>
    <w:rsid w:val="00224B2E"/>
    <w:rsid w:val="00232CCD"/>
    <w:rsid w:val="00250FAF"/>
    <w:rsid w:val="00263B7C"/>
    <w:rsid w:val="00264564"/>
    <w:rsid w:val="00266521"/>
    <w:rsid w:val="00274424"/>
    <w:rsid w:val="00276093"/>
    <w:rsid w:val="00280B1A"/>
    <w:rsid w:val="00283FCB"/>
    <w:rsid w:val="002851E4"/>
    <w:rsid w:val="002A01EA"/>
    <w:rsid w:val="002A5296"/>
    <w:rsid w:val="002B2C31"/>
    <w:rsid w:val="002B4F62"/>
    <w:rsid w:val="002D230F"/>
    <w:rsid w:val="002D5730"/>
    <w:rsid w:val="002E0BFA"/>
    <w:rsid w:val="002F2040"/>
    <w:rsid w:val="002F6B4A"/>
    <w:rsid w:val="00300CF5"/>
    <w:rsid w:val="003172B0"/>
    <w:rsid w:val="00324009"/>
    <w:rsid w:val="003259B0"/>
    <w:rsid w:val="003263A7"/>
    <w:rsid w:val="00326D3C"/>
    <w:rsid w:val="003303F9"/>
    <w:rsid w:val="003355A6"/>
    <w:rsid w:val="0033763E"/>
    <w:rsid w:val="003412FF"/>
    <w:rsid w:val="0034264C"/>
    <w:rsid w:val="00350011"/>
    <w:rsid w:val="0035108E"/>
    <w:rsid w:val="0036151B"/>
    <w:rsid w:val="00365504"/>
    <w:rsid w:val="0037316C"/>
    <w:rsid w:val="00375729"/>
    <w:rsid w:val="00377687"/>
    <w:rsid w:val="0037796F"/>
    <w:rsid w:val="00377BF2"/>
    <w:rsid w:val="00382643"/>
    <w:rsid w:val="00384949"/>
    <w:rsid w:val="00387E39"/>
    <w:rsid w:val="003A1A65"/>
    <w:rsid w:val="003A5A8D"/>
    <w:rsid w:val="003A7E58"/>
    <w:rsid w:val="003B377E"/>
    <w:rsid w:val="003B4D6B"/>
    <w:rsid w:val="003C68E9"/>
    <w:rsid w:val="003C7A2A"/>
    <w:rsid w:val="003D2E77"/>
    <w:rsid w:val="00401383"/>
    <w:rsid w:val="00405C76"/>
    <w:rsid w:val="00407516"/>
    <w:rsid w:val="00411357"/>
    <w:rsid w:val="00415D17"/>
    <w:rsid w:val="0042190A"/>
    <w:rsid w:val="00422464"/>
    <w:rsid w:val="0042694E"/>
    <w:rsid w:val="0043770C"/>
    <w:rsid w:val="00440C72"/>
    <w:rsid w:val="00454D2D"/>
    <w:rsid w:val="00457995"/>
    <w:rsid w:val="004633BE"/>
    <w:rsid w:val="00464776"/>
    <w:rsid w:val="004733E7"/>
    <w:rsid w:val="00473D55"/>
    <w:rsid w:val="00481E27"/>
    <w:rsid w:val="00485447"/>
    <w:rsid w:val="00490180"/>
    <w:rsid w:val="00493B7B"/>
    <w:rsid w:val="00497B22"/>
    <w:rsid w:val="004A3CC1"/>
    <w:rsid w:val="004B26C6"/>
    <w:rsid w:val="004B415A"/>
    <w:rsid w:val="004B5D22"/>
    <w:rsid w:val="004C0CD5"/>
    <w:rsid w:val="004C1274"/>
    <w:rsid w:val="004C6538"/>
    <w:rsid w:val="004D6B95"/>
    <w:rsid w:val="004E3F64"/>
    <w:rsid w:val="004F008F"/>
    <w:rsid w:val="0050337F"/>
    <w:rsid w:val="00507BF0"/>
    <w:rsid w:val="00511EC1"/>
    <w:rsid w:val="005128B8"/>
    <w:rsid w:val="00512B47"/>
    <w:rsid w:val="00513F4C"/>
    <w:rsid w:val="00515645"/>
    <w:rsid w:val="00522158"/>
    <w:rsid w:val="00522626"/>
    <w:rsid w:val="0052632B"/>
    <w:rsid w:val="005456AD"/>
    <w:rsid w:val="00546E2C"/>
    <w:rsid w:val="005513DA"/>
    <w:rsid w:val="00563C73"/>
    <w:rsid w:val="00563DAC"/>
    <w:rsid w:val="005731D9"/>
    <w:rsid w:val="00582EC7"/>
    <w:rsid w:val="005942B0"/>
    <w:rsid w:val="005A1A09"/>
    <w:rsid w:val="005A4A87"/>
    <w:rsid w:val="005B32F0"/>
    <w:rsid w:val="005B4F8B"/>
    <w:rsid w:val="005C0278"/>
    <w:rsid w:val="005C5FF6"/>
    <w:rsid w:val="005C7CF2"/>
    <w:rsid w:val="005C7FE5"/>
    <w:rsid w:val="005D0CD7"/>
    <w:rsid w:val="005D1301"/>
    <w:rsid w:val="005E6EB1"/>
    <w:rsid w:val="006118C5"/>
    <w:rsid w:val="00613327"/>
    <w:rsid w:val="00624704"/>
    <w:rsid w:val="0062669C"/>
    <w:rsid w:val="00627840"/>
    <w:rsid w:val="00636BE9"/>
    <w:rsid w:val="00637429"/>
    <w:rsid w:val="00646D43"/>
    <w:rsid w:val="006509B5"/>
    <w:rsid w:val="006550E7"/>
    <w:rsid w:val="00656876"/>
    <w:rsid w:val="006605DA"/>
    <w:rsid w:val="00680432"/>
    <w:rsid w:val="00680B45"/>
    <w:rsid w:val="00685817"/>
    <w:rsid w:val="0069002B"/>
    <w:rsid w:val="006979C7"/>
    <w:rsid w:val="006B03F3"/>
    <w:rsid w:val="006B19B5"/>
    <w:rsid w:val="006B1CFC"/>
    <w:rsid w:val="006B7CB2"/>
    <w:rsid w:val="006C3B49"/>
    <w:rsid w:val="006C4D0F"/>
    <w:rsid w:val="006D04FE"/>
    <w:rsid w:val="006D1DA5"/>
    <w:rsid w:val="006E2517"/>
    <w:rsid w:val="006E5891"/>
    <w:rsid w:val="006F0417"/>
    <w:rsid w:val="006F16D8"/>
    <w:rsid w:val="006F5619"/>
    <w:rsid w:val="006F70A7"/>
    <w:rsid w:val="00711551"/>
    <w:rsid w:val="007115D2"/>
    <w:rsid w:val="00716718"/>
    <w:rsid w:val="00726475"/>
    <w:rsid w:val="00726EA0"/>
    <w:rsid w:val="00741491"/>
    <w:rsid w:val="007415C6"/>
    <w:rsid w:val="007537FE"/>
    <w:rsid w:val="0076279C"/>
    <w:rsid w:val="00766A96"/>
    <w:rsid w:val="00771BEC"/>
    <w:rsid w:val="00773F69"/>
    <w:rsid w:val="00777136"/>
    <w:rsid w:val="00782A3F"/>
    <w:rsid w:val="00783FE9"/>
    <w:rsid w:val="007844A9"/>
    <w:rsid w:val="00787155"/>
    <w:rsid w:val="0079565A"/>
    <w:rsid w:val="00796673"/>
    <w:rsid w:val="007A16AB"/>
    <w:rsid w:val="007A2061"/>
    <w:rsid w:val="007A4CCB"/>
    <w:rsid w:val="007B598A"/>
    <w:rsid w:val="007C2383"/>
    <w:rsid w:val="007C596F"/>
    <w:rsid w:val="007C777C"/>
    <w:rsid w:val="007D6639"/>
    <w:rsid w:val="007D7FC4"/>
    <w:rsid w:val="007E1759"/>
    <w:rsid w:val="007E65C5"/>
    <w:rsid w:val="007F521E"/>
    <w:rsid w:val="007F5894"/>
    <w:rsid w:val="00805B16"/>
    <w:rsid w:val="00807468"/>
    <w:rsid w:val="00811666"/>
    <w:rsid w:val="008123FE"/>
    <w:rsid w:val="0081334D"/>
    <w:rsid w:val="00813B50"/>
    <w:rsid w:val="008179FF"/>
    <w:rsid w:val="008206CA"/>
    <w:rsid w:val="00824AF5"/>
    <w:rsid w:val="008319DA"/>
    <w:rsid w:val="00844CF9"/>
    <w:rsid w:val="0084773A"/>
    <w:rsid w:val="00847B3A"/>
    <w:rsid w:val="0085110F"/>
    <w:rsid w:val="008606CC"/>
    <w:rsid w:val="008619C0"/>
    <w:rsid w:val="00863FA9"/>
    <w:rsid w:val="00865F68"/>
    <w:rsid w:val="008738AD"/>
    <w:rsid w:val="00890AEC"/>
    <w:rsid w:val="00895F07"/>
    <w:rsid w:val="008A50BB"/>
    <w:rsid w:val="008A5D4D"/>
    <w:rsid w:val="008B0315"/>
    <w:rsid w:val="008B04DE"/>
    <w:rsid w:val="008B0F0D"/>
    <w:rsid w:val="008B29C6"/>
    <w:rsid w:val="008B435C"/>
    <w:rsid w:val="008B4A5C"/>
    <w:rsid w:val="008D5FB7"/>
    <w:rsid w:val="00903462"/>
    <w:rsid w:val="00906180"/>
    <w:rsid w:val="009158ED"/>
    <w:rsid w:val="00915A31"/>
    <w:rsid w:val="00916D66"/>
    <w:rsid w:val="009223A5"/>
    <w:rsid w:val="00930ED9"/>
    <w:rsid w:val="00937A3F"/>
    <w:rsid w:val="00942010"/>
    <w:rsid w:val="009427AF"/>
    <w:rsid w:val="00942A5B"/>
    <w:rsid w:val="00943439"/>
    <w:rsid w:val="00954708"/>
    <w:rsid w:val="0097513F"/>
    <w:rsid w:val="00994B4F"/>
    <w:rsid w:val="009957F6"/>
    <w:rsid w:val="009A32AA"/>
    <w:rsid w:val="009A3443"/>
    <w:rsid w:val="009A3E7E"/>
    <w:rsid w:val="009A6DF9"/>
    <w:rsid w:val="009A7F87"/>
    <w:rsid w:val="009B3A83"/>
    <w:rsid w:val="009B3FD2"/>
    <w:rsid w:val="009B74DF"/>
    <w:rsid w:val="009D120A"/>
    <w:rsid w:val="009D1661"/>
    <w:rsid w:val="009D4A4A"/>
    <w:rsid w:val="009F0E5A"/>
    <w:rsid w:val="009F156B"/>
    <w:rsid w:val="009F1CCD"/>
    <w:rsid w:val="009F32D1"/>
    <w:rsid w:val="009F7D3D"/>
    <w:rsid w:val="00A01632"/>
    <w:rsid w:val="00A073B1"/>
    <w:rsid w:val="00A11724"/>
    <w:rsid w:val="00A14EDC"/>
    <w:rsid w:val="00A1616E"/>
    <w:rsid w:val="00A171CC"/>
    <w:rsid w:val="00A30272"/>
    <w:rsid w:val="00A35975"/>
    <w:rsid w:val="00A40B7A"/>
    <w:rsid w:val="00A55050"/>
    <w:rsid w:val="00A60B58"/>
    <w:rsid w:val="00A611A6"/>
    <w:rsid w:val="00A65104"/>
    <w:rsid w:val="00A849EE"/>
    <w:rsid w:val="00A93A28"/>
    <w:rsid w:val="00A9760D"/>
    <w:rsid w:val="00AA1B13"/>
    <w:rsid w:val="00AA3110"/>
    <w:rsid w:val="00AA4EC9"/>
    <w:rsid w:val="00AA7318"/>
    <w:rsid w:val="00AB033E"/>
    <w:rsid w:val="00AB6E65"/>
    <w:rsid w:val="00AB7C0F"/>
    <w:rsid w:val="00AD16A9"/>
    <w:rsid w:val="00AE1F4B"/>
    <w:rsid w:val="00AE42AD"/>
    <w:rsid w:val="00AF1779"/>
    <w:rsid w:val="00AF506A"/>
    <w:rsid w:val="00B0633B"/>
    <w:rsid w:val="00B10F5D"/>
    <w:rsid w:val="00B143D3"/>
    <w:rsid w:val="00B24C77"/>
    <w:rsid w:val="00B2735B"/>
    <w:rsid w:val="00B2751C"/>
    <w:rsid w:val="00B31E2C"/>
    <w:rsid w:val="00B43036"/>
    <w:rsid w:val="00B44729"/>
    <w:rsid w:val="00B53438"/>
    <w:rsid w:val="00B53D6A"/>
    <w:rsid w:val="00B54DA7"/>
    <w:rsid w:val="00B61319"/>
    <w:rsid w:val="00B64595"/>
    <w:rsid w:val="00B6707C"/>
    <w:rsid w:val="00B70261"/>
    <w:rsid w:val="00B74AD3"/>
    <w:rsid w:val="00B84F12"/>
    <w:rsid w:val="00B900A5"/>
    <w:rsid w:val="00BA4CCB"/>
    <w:rsid w:val="00BA55C0"/>
    <w:rsid w:val="00BA5AFF"/>
    <w:rsid w:val="00BA5DA0"/>
    <w:rsid w:val="00BA682D"/>
    <w:rsid w:val="00BB10F8"/>
    <w:rsid w:val="00BB1C3E"/>
    <w:rsid w:val="00BB39BA"/>
    <w:rsid w:val="00BB5E7A"/>
    <w:rsid w:val="00BC027E"/>
    <w:rsid w:val="00BC0EE9"/>
    <w:rsid w:val="00BC3167"/>
    <w:rsid w:val="00BE114F"/>
    <w:rsid w:val="00BE1910"/>
    <w:rsid w:val="00BE271A"/>
    <w:rsid w:val="00BE3697"/>
    <w:rsid w:val="00BE3FF4"/>
    <w:rsid w:val="00BF205D"/>
    <w:rsid w:val="00BF43CB"/>
    <w:rsid w:val="00C03AAA"/>
    <w:rsid w:val="00C04EEF"/>
    <w:rsid w:val="00C062D7"/>
    <w:rsid w:val="00C23E94"/>
    <w:rsid w:val="00C32FFE"/>
    <w:rsid w:val="00C343F6"/>
    <w:rsid w:val="00C367AB"/>
    <w:rsid w:val="00C36FB7"/>
    <w:rsid w:val="00C37F9A"/>
    <w:rsid w:val="00C4598F"/>
    <w:rsid w:val="00C66ED0"/>
    <w:rsid w:val="00C725D5"/>
    <w:rsid w:val="00C81650"/>
    <w:rsid w:val="00C83013"/>
    <w:rsid w:val="00C87D3E"/>
    <w:rsid w:val="00C92042"/>
    <w:rsid w:val="00C95FF4"/>
    <w:rsid w:val="00C97AE8"/>
    <w:rsid w:val="00CA2FD6"/>
    <w:rsid w:val="00CB1899"/>
    <w:rsid w:val="00CB1CF0"/>
    <w:rsid w:val="00CB312F"/>
    <w:rsid w:val="00CB4391"/>
    <w:rsid w:val="00CB7BD4"/>
    <w:rsid w:val="00CC079F"/>
    <w:rsid w:val="00CD22C6"/>
    <w:rsid w:val="00CE242B"/>
    <w:rsid w:val="00CE37F8"/>
    <w:rsid w:val="00CF6A05"/>
    <w:rsid w:val="00D004FE"/>
    <w:rsid w:val="00D0138B"/>
    <w:rsid w:val="00D04CF0"/>
    <w:rsid w:val="00D13124"/>
    <w:rsid w:val="00D2378E"/>
    <w:rsid w:val="00D32BCC"/>
    <w:rsid w:val="00D32CD9"/>
    <w:rsid w:val="00D3341F"/>
    <w:rsid w:val="00D3573E"/>
    <w:rsid w:val="00D36628"/>
    <w:rsid w:val="00D43400"/>
    <w:rsid w:val="00D50974"/>
    <w:rsid w:val="00D516F1"/>
    <w:rsid w:val="00D8171B"/>
    <w:rsid w:val="00D81753"/>
    <w:rsid w:val="00D8237F"/>
    <w:rsid w:val="00D8354A"/>
    <w:rsid w:val="00D83F37"/>
    <w:rsid w:val="00D857D4"/>
    <w:rsid w:val="00D93741"/>
    <w:rsid w:val="00D940D7"/>
    <w:rsid w:val="00D943DA"/>
    <w:rsid w:val="00DA5288"/>
    <w:rsid w:val="00DA6B84"/>
    <w:rsid w:val="00DA77CB"/>
    <w:rsid w:val="00DB2F61"/>
    <w:rsid w:val="00DD1626"/>
    <w:rsid w:val="00DD2BAA"/>
    <w:rsid w:val="00DD7464"/>
    <w:rsid w:val="00DD76FB"/>
    <w:rsid w:val="00DE3AEC"/>
    <w:rsid w:val="00DE548D"/>
    <w:rsid w:val="00DE5852"/>
    <w:rsid w:val="00DF4B03"/>
    <w:rsid w:val="00E127D5"/>
    <w:rsid w:val="00E138A1"/>
    <w:rsid w:val="00E15D3F"/>
    <w:rsid w:val="00E33E58"/>
    <w:rsid w:val="00E46915"/>
    <w:rsid w:val="00E479EA"/>
    <w:rsid w:val="00E508E0"/>
    <w:rsid w:val="00E552CE"/>
    <w:rsid w:val="00E568C2"/>
    <w:rsid w:val="00E62999"/>
    <w:rsid w:val="00E63875"/>
    <w:rsid w:val="00E66364"/>
    <w:rsid w:val="00E700F8"/>
    <w:rsid w:val="00E70C43"/>
    <w:rsid w:val="00E75F86"/>
    <w:rsid w:val="00E76879"/>
    <w:rsid w:val="00E82214"/>
    <w:rsid w:val="00E82AF1"/>
    <w:rsid w:val="00E873C1"/>
    <w:rsid w:val="00E94D6B"/>
    <w:rsid w:val="00E9539E"/>
    <w:rsid w:val="00E95573"/>
    <w:rsid w:val="00EA0496"/>
    <w:rsid w:val="00EA09EB"/>
    <w:rsid w:val="00EA1F73"/>
    <w:rsid w:val="00EA3B28"/>
    <w:rsid w:val="00EA4876"/>
    <w:rsid w:val="00EB2436"/>
    <w:rsid w:val="00EC0763"/>
    <w:rsid w:val="00EC2F2B"/>
    <w:rsid w:val="00EC4A0A"/>
    <w:rsid w:val="00EC5380"/>
    <w:rsid w:val="00EC68A7"/>
    <w:rsid w:val="00ED0AA2"/>
    <w:rsid w:val="00ED1FC2"/>
    <w:rsid w:val="00ED3EE2"/>
    <w:rsid w:val="00ED4419"/>
    <w:rsid w:val="00ED46ED"/>
    <w:rsid w:val="00ED76F3"/>
    <w:rsid w:val="00EE2AE1"/>
    <w:rsid w:val="00EE5D8D"/>
    <w:rsid w:val="00EF2756"/>
    <w:rsid w:val="00EF284D"/>
    <w:rsid w:val="00EF45F1"/>
    <w:rsid w:val="00F01879"/>
    <w:rsid w:val="00F048EB"/>
    <w:rsid w:val="00F049C1"/>
    <w:rsid w:val="00F05939"/>
    <w:rsid w:val="00F20714"/>
    <w:rsid w:val="00F256F2"/>
    <w:rsid w:val="00F26035"/>
    <w:rsid w:val="00F2658D"/>
    <w:rsid w:val="00F33BDF"/>
    <w:rsid w:val="00F34DD2"/>
    <w:rsid w:val="00F375B2"/>
    <w:rsid w:val="00F42A3C"/>
    <w:rsid w:val="00F62CF4"/>
    <w:rsid w:val="00F63AE6"/>
    <w:rsid w:val="00F6580E"/>
    <w:rsid w:val="00F675E5"/>
    <w:rsid w:val="00F72B8C"/>
    <w:rsid w:val="00F80264"/>
    <w:rsid w:val="00F82487"/>
    <w:rsid w:val="00F8595E"/>
    <w:rsid w:val="00F86A13"/>
    <w:rsid w:val="00F874BD"/>
    <w:rsid w:val="00F913D4"/>
    <w:rsid w:val="00F97B72"/>
    <w:rsid w:val="00FA168A"/>
    <w:rsid w:val="00FA5DB3"/>
    <w:rsid w:val="00FA6484"/>
    <w:rsid w:val="00FB2F2B"/>
    <w:rsid w:val="00FB3CAC"/>
    <w:rsid w:val="00FC4DB3"/>
    <w:rsid w:val="00FC7D63"/>
    <w:rsid w:val="00FD023D"/>
    <w:rsid w:val="00FD324F"/>
    <w:rsid w:val="00FD5E25"/>
    <w:rsid w:val="00FD68AA"/>
    <w:rsid w:val="00FD7DF8"/>
    <w:rsid w:val="00FE17C8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7">
      <o:colormru v:ext="edit" colors="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A0"/>
    <w:rPr>
      <w:rFonts w:ascii="Cambria" w:eastAsia="Cambria" w:hAnsi="Cambr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C95FF4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26E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26E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26E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004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1357"/>
    <w:pPr>
      <w:ind w:left="720"/>
    </w:pPr>
  </w:style>
  <w:style w:type="character" w:customStyle="1" w:styleId="Heading2Char">
    <w:name w:val="Heading 2 Char"/>
    <w:link w:val="Heading2"/>
    <w:uiPriority w:val="9"/>
    <w:rsid w:val="00C95FF4"/>
    <w:rPr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95FF4"/>
  </w:style>
  <w:style w:type="character" w:styleId="Strong">
    <w:name w:val="Strong"/>
    <w:uiPriority w:val="22"/>
    <w:qFormat/>
    <w:rsid w:val="00C95FF4"/>
    <w:rPr>
      <w:b/>
      <w:bCs/>
    </w:rPr>
  </w:style>
  <w:style w:type="paragraph" w:styleId="NormalWeb">
    <w:name w:val="Normal (Web)"/>
    <w:basedOn w:val="Normal"/>
    <w:uiPriority w:val="99"/>
    <w:unhideWhenUsed/>
    <w:rsid w:val="00EF284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FollowedHyperlink">
    <w:name w:val="FollowedHyperlink"/>
    <w:basedOn w:val="DefaultParagraphFont"/>
    <w:rsid w:val="0042694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2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2626"/>
    <w:rPr>
      <w:rFonts w:ascii="Tahoma" w:eastAsia="Cambri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DD746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D74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D7464"/>
    <w:rPr>
      <w:rFonts w:ascii="Cambria" w:eastAsia="Cambria" w:hAnsi="Cambr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D74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D7464"/>
    <w:rPr>
      <w:rFonts w:ascii="Cambria" w:eastAsia="Cambria" w:hAnsi="Cambria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A0"/>
    <w:rPr>
      <w:rFonts w:ascii="Cambria" w:eastAsia="Cambria" w:hAnsi="Cambr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C95FF4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26E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26E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26E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004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1357"/>
    <w:pPr>
      <w:ind w:left="720"/>
    </w:pPr>
  </w:style>
  <w:style w:type="character" w:customStyle="1" w:styleId="Heading2Char">
    <w:name w:val="Heading 2 Char"/>
    <w:link w:val="Heading2"/>
    <w:uiPriority w:val="9"/>
    <w:rsid w:val="00C95FF4"/>
    <w:rPr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95FF4"/>
  </w:style>
  <w:style w:type="character" w:styleId="Strong">
    <w:name w:val="Strong"/>
    <w:uiPriority w:val="22"/>
    <w:qFormat/>
    <w:rsid w:val="00C95FF4"/>
    <w:rPr>
      <w:b/>
      <w:bCs/>
    </w:rPr>
  </w:style>
  <w:style w:type="paragraph" w:styleId="NormalWeb">
    <w:name w:val="Normal (Web)"/>
    <w:basedOn w:val="Normal"/>
    <w:uiPriority w:val="99"/>
    <w:unhideWhenUsed/>
    <w:rsid w:val="00EF284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FollowedHyperlink">
    <w:name w:val="FollowedHyperlink"/>
    <w:basedOn w:val="DefaultParagraphFont"/>
    <w:rsid w:val="0042694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2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2626"/>
    <w:rPr>
      <w:rFonts w:ascii="Tahoma" w:eastAsia="Cambri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DD746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D74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D7464"/>
    <w:rPr>
      <w:rFonts w:ascii="Cambria" w:eastAsia="Cambria" w:hAnsi="Cambr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D74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D7464"/>
    <w:rPr>
      <w:rFonts w:ascii="Cambria" w:eastAsia="Cambria" w:hAnsi="Cambr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8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15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25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92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89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49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5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6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90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6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77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9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2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1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98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14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40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04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7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73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1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05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931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8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20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8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38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84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6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71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6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6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8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7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05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61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8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0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5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1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8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71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80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1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8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2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9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27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7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2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86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38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2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5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1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6C9738-E16C-6F42-B139-66FD0A35E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Mastermind Marketing</Company>
  <LinksUpToDate>false</LinksUpToDate>
  <CharactersWithSpaces>3238</CharactersWithSpaces>
  <SharedDoc>false</SharedDoc>
  <HLinks>
    <vt:vector size="54" baseType="variant">
      <vt:variant>
        <vt:i4>1769545</vt:i4>
      </vt:variant>
      <vt:variant>
        <vt:i4>24</vt:i4>
      </vt:variant>
      <vt:variant>
        <vt:i4>0</vt:i4>
      </vt:variant>
      <vt:variant>
        <vt:i4>5</vt:i4>
      </vt:variant>
      <vt:variant>
        <vt:lpwstr>https://creditservices.zales.com/</vt:lpwstr>
      </vt:variant>
      <vt:variant>
        <vt:lpwstr/>
      </vt:variant>
      <vt:variant>
        <vt:i4>3539000</vt:i4>
      </vt:variant>
      <vt:variant>
        <vt:i4>21</vt:i4>
      </vt:variant>
      <vt:variant>
        <vt:i4>0</vt:i4>
      </vt:variant>
      <vt:variant>
        <vt:i4>5</vt:i4>
      </vt:variant>
      <vt:variant>
        <vt:lpwstr>http://www.bestbuy.com/site/Finance/Credit-Cards/pcmcat102500050032.c?id=pcmcat102500050032</vt:lpwstr>
      </vt:variant>
      <vt:variant>
        <vt:lpwstr/>
      </vt:variant>
      <vt:variant>
        <vt:i4>5701646</vt:i4>
      </vt:variant>
      <vt:variant>
        <vt:i4>18</vt:i4>
      </vt:variant>
      <vt:variant>
        <vt:i4>0</vt:i4>
      </vt:variant>
      <vt:variant>
        <vt:i4>5</vt:i4>
      </vt:variant>
      <vt:variant>
        <vt:lpwstr>http://www.bestbuy.com/site/Asus+-+11.6%26%2334%3B+Touch-Screen+Laptop+-+4GB+Memory+-+320GB+Hard+Drive+-+Gray/Champagne/1430004.p?id=1219052013582&amp;skuId=1430004&amp;st=Select_Touch_Screen_PCs_109291&amp;cp=1&amp;lp=1</vt:lpwstr>
      </vt:variant>
      <vt:variant>
        <vt:lpwstr/>
      </vt:variant>
      <vt:variant>
        <vt:i4>2490451</vt:i4>
      </vt:variant>
      <vt:variant>
        <vt:i4>15</vt:i4>
      </vt:variant>
      <vt:variant>
        <vt:i4>0</vt:i4>
      </vt:variant>
      <vt:variant>
        <vt:i4>5</vt:i4>
      </vt:variant>
      <vt:variant>
        <vt:lpwstr>../../CIT031-01 Home Depot/Creative/Product_Page_with_payment_estimator_081213.jpg</vt:lpwstr>
      </vt:variant>
      <vt:variant>
        <vt:lpwstr/>
      </vt:variant>
      <vt:variant>
        <vt:i4>7995506</vt:i4>
      </vt:variant>
      <vt:variant>
        <vt:i4>12</vt:i4>
      </vt:variant>
      <vt:variant>
        <vt:i4>0</vt:i4>
      </vt:variant>
      <vt:variant>
        <vt:i4>5</vt:i4>
      </vt:variant>
      <vt:variant>
        <vt:lpwstr>http://www.bestbuy.com/site/Samsung+-+Ultrabook+13.3%26%2334%3B+Geek+Squad+Certified+Refurbished+Touch-Screen+Laptop+-+4GB+Memory/8815915.p?id=1218902578275&amp;skuId=8815915&amp;st=Select_Touch_Screen_PCs_109291&amp;cp=1&amp;lp=4</vt:lpwstr>
      </vt:variant>
      <vt:variant>
        <vt:lpwstr/>
      </vt:variant>
      <vt:variant>
        <vt:i4>2490451</vt:i4>
      </vt:variant>
      <vt:variant>
        <vt:i4>9</vt:i4>
      </vt:variant>
      <vt:variant>
        <vt:i4>0</vt:i4>
      </vt:variant>
      <vt:variant>
        <vt:i4>5</vt:i4>
      </vt:variant>
      <vt:variant>
        <vt:lpwstr>../../CIT031-01 Home Depot/Creative/Product_Page_with_payment_estimator_081213.jpg</vt:lpwstr>
      </vt:variant>
      <vt:variant>
        <vt:lpwstr/>
      </vt:variant>
      <vt:variant>
        <vt:i4>7995506</vt:i4>
      </vt:variant>
      <vt:variant>
        <vt:i4>6</vt:i4>
      </vt:variant>
      <vt:variant>
        <vt:i4>0</vt:i4>
      </vt:variant>
      <vt:variant>
        <vt:i4>5</vt:i4>
      </vt:variant>
      <vt:variant>
        <vt:lpwstr>http://www.bestbuy.com/site/Samsung+-+Ultrabook+13.3%26%2334%3B+Geek+Squad+Certified+Refurbished+Touch-Screen+Laptop+-+4GB+Memory/8815915.p?id=1218902578275&amp;skuId=8815915&amp;st=Select_Touch_Screen_PCs_109291&amp;cp=1&amp;lp=4</vt:lpwstr>
      </vt:variant>
      <vt:variant>
        <vt:lpwstr/>
      </vt:variant>
      <vt:variant>
        <vt:i4>3997737</vt:i4>
      </vt:variant>
      <vt:variant>
        <vt:i4>3</vt:i4>
      </vt:variant>
      <vt:variant>
        <vt:i4>0</vt:i4>
      </vt:variant>
      <vt:variant>
        <vt:i4>5</vt:i4>
      </vt:variant>
      <vt:variant>
        <vt:lpwstr>../../x_Closed or Inactive Jobs/CIT010-04 The Home Depot/Creative/Financing Popups 6.13.12/HomeDepot_PromoPlan_Payment_Estimator.jpg</vt:lpwstr>
      </vt:variant>
      <vt:variant>
        <vt:lpwstr/>
      </vt:variant>
      <vt:variant>
        <vt:i4>7995506</vt:i4>
      </vt:variant>
      <vt:variant>
        <vt:i4>0</vt:i4>
      </vt:variant>
      <vt:variant>
        <vt:i4>0</vt:i4>
      </vt:variant>
      <vt:variant>
        <vt:i4>5</vt:i4>
      </vt:variant>
      <vt:variant>
        <vt:lpwstr>http://www.bestbuy.com/site/Samsung+-+Ultrabook+13.3%26%2334%3B+Geek+Squad+Certified+Refurbished+Touch-Screen+Laptop+-+4GB+Memory/8815915.p?id=1218902578275&amp;skuId=8815915&amp;st=Select_Touch_Screen_PCs_109291&amp;cp=1&amp;lp=4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Amanda Moncer</dc:creator>
  <cp:lastModifiedBy>Joe Chappie</cp:lastModifiedBy>
  <cp:revision>2</cp:revision>
  <dcterms:created xsi:type="dcterms:W3CDTF">2014-04-21T12:36:00Z</dcterms:created>
  <dcterms:modified xsi:type="dcterms:W3CDTF">2014-04-21T12:36:00Z</dcterms:modified>
</cp:coreProperties>
</file>